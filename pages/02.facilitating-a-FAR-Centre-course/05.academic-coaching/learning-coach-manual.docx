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BD9" w:rsidRDefault="00FE3BD9"/>
    <w:p w:rsidR="00FE3BD9" w:rsidRDefault="00FE3BD9"/>
    <w:p w:rsidR="00FE3BD9" w:rsidRDefault="00FE3BD9"/>
    <w:p w:rsidR="00FE3BD9" w:rsidRDefault="00FE3BD9"/>
    <w:p w:rsidR="00FE3BD9" w:rsidRDefault="00FE3BD9"/>
    <w:p w:rsidR="00FE3BD9" w:rsidRDefault="00FE3BD9"/>
    <w:p w:rsidR="00617556" w:rsidRDefault="00154611" w:rsidP="00FE3BD9">
      <w:pPr>
        <w:jc w:val="center"/>
        <w:rPr>
          <w:sz w:val="72"/>
        </w:rPr>
      </w:pPr>
      <w:r w:rsidRPr="00FE3BD9">
        <w:rPr>
          <w:sz w:val="72"/>
        </w:rPr>
        <w:t>Learning Coach Manual</w:t>
      </w:r>
    </w:p>
    <w:p w:rsidR="00FE3BD9" w:rsidRPr="00FE3BD9" w:rsidRDefault="00FE3BD9" w:rsidP="00FE3BD9">
      <w:pPr>
        <w:jc w:val="center"/>
        <w:rPr>
          <w:sz w:val="72"/>
        </w:rPr>
      </w:pPr>
      <w:r>
        <w:rPr>
          <w:sz w:val="72"/>
        </w:rPr>
        <w:t>2016</w:t>
      </w:r>
    </w:p>
    <w:p w:rsidR="00FE3BD9" w:rsidRDefault="00FE3BD9"/>
    <w:p w:rsidR="00FE3BD9" w:rsidRDefault="00FE3BD9">
      <w:r>
        <w:br w:type="page"/>
      </w:r>
    </w:p>
    <w:p w:rsidR="008929B4" w:rsidRDefault="008929B4" w:rsidP="00FE3BD9">
      <w:pPr>
        <w:pStyle w:val="Heading1"/>
      </w:pPr>
      <w:r>
        <w:lastRenderedPageBreak/>
        <w:t xml:space="preserve">Our </w:t>
      </w:r>
      <w:bookmarkStart w:id="0" w:name="_GoBack"/>
      <w:bookmarkEnd w:id="0"/>
      <w:r>
        <w:t>goal:</w:t>
      </w:r>
    </w:p>
    <w:p w:rsidR="008A122F" w:rsidRDefault="008929B4">
      <w:r>
        <w:t xml:space="preserve">Learning Coaches lead </w:t>
      </w:r>
      <w:r w:rsidR="00A5612D">
        <w:t xml:space="preserve">university (graduate and undergraduate) </w:t>
      </w:r>
      <w:r>
        <w:t xml:space="preserve">students in developing academic </w:t>
      </w:r>
      <w:r w:rsidR="009E643C">
        <w:t xml:space="preserve">and linguistic </w:t>
      </w:r>
      <w:r>
        <w:t>confidence with the ultimate goal of fostering metacognition, self-awareness, and independence.</w:t>
      </w:r>
      <w:r w:rsidR="008A122F">
        <w:t xml:space="preserve"> </w:t>
      </w:r>
    </w:p>
    <w:p w:rsidR="008929B4" w:rsidRDefault="008A122F">
      <w:proofErr w:type="spellStart"/>
      <w:r>
        <w:t>Grolnick</w:t>
      </w:r>
      <w:proofErr w:type="spellEnd"/>
      <w:r>
        <w:t xml:space="preserve"> and Raftery-Helmer (2015) describe the kind of learner we hope to see: “Proactive, self-regulated learners are problem solvers: They seek out information, take steps to master material, and persist when tasks are challenging” (p. 252).</w:t>
      </w:r>
    </w:p>
    <w:p w:rsidR="00555A42" w:rsidRDefault="00555A42" w:rsidP="00555A42"/>
    <w:p w:rsidR="008929B4" w:rsidRDefault="008929B4" w:rsidP="00FE3BD9">
      <w:pPr>
        <w:pStyle w:val="Heading1"/>
      </w:pPr>
      <w:r>
        <w:t>Definition of a coach:</w:t>
      </w:r>
    </w:p>
    <w:p w:rsidR="009E643C" w:rsidRDefault="008929B4">
      <w:r>
        <w:t>A coach meets students where they are at and provides direction, encouragement, correction, and wisdom to help the students become all they can be. The work of a coach is process-focused, not product-focused. It is relational, not clinical. A coach is not an editor or tutor, not a “fixer” or a doctor.</w:t>
      </w:r>
      <w:r w:rsidR="009E643C">
        <w:t xml:space="preserve"> Coaches support the scholarly development of learners as they work on specific tasks, with clear targets.</w:t>
      </w:r>
    </w:p>
    <w:p w:rsidR="00555A42" w:rsidRDefault="00555A42" w:rsidP="00555A42">
      <w:r>
        <w:t>According to Wang (2013), coaching draws on Vygotsky’s concept of “the zone of proximal development” and scaffolding in that it assumes:</w:t>
      </w:r>
    </w:p>
    <w:p w:rsidR="00555A42" w:rsidRDefault="00555A42" w:rsidP="00555A42">
      <w:pPr>
        <w:pStyle w:val="ListParagraph"/>
        <w:numPr>
          <w:ilvl w:val="0"/>
          <w:numId w:val="5"/>
        </w:numPr>
      </w:pPr>
      <w:r>
        <w:t>The essentially dialogic nature of discourse in which knowledge is co-constructed;</w:t>
      </w:r>
    </w:p>
    <w:p w:rsidR="00555A42" w:rsidRDefault="00555A42" w:rsidP="00555A42">
      <w:pPr>
        <w:pStyle w:val="ListParagraph"/>
        <w:numPr>
          <w:ilvl w:val="0"/>
          <w:numId w:val="5"/>
        </w:numPr>
      </w:pPr>
      <w:r>
        <w:t>The significance of the authentic and cognitively challenging tasks in which it is embedded;</w:t>
      </w:r>
    </w:p>
    <w:p w:rsidR="00555A42" w:rsidRDefault="00555A42" w:rsidP="00555A42">
      <w:pPr>
        <w:pStyle w:val="ListParagraph"/>
        <w:numPr>
          <w:ilvl w:val="0"/>
          <w:numId w:val="5"/>
        </w:numPr>
      </w:pPr>
      <w:r>
        <w:t>The role of social mediation and the establishment of inter-subjectivity as shared understandings between learners and teachers;</w:t>
      </w:r>
    </w:p>
    <w:p w:rsidR="00555A42" w:rsidRDefault="00555A42" w:rsidP="00555A42">
      <w:pPr>
        <w:pStyle w:val="ListParagraph"/>
        <w:numPr>
          <w:ilvl w:val="0"/>
          <w:numId w:val="5"/>
        </w:numPr>
      </w:pPr>
      <w:r>
        <w:t>The transfer of responsibility for the task to the students as the major goal (p. 38).</w:t>
      </w:r>
    </w:p>
    <w:p w:rsidR="00555A42" w:rsidRDefault="00555A42"/>
    <w:p w:rsidR="00FE3BD9" w:rsidRDefault="00FE3BD9">
      <w:r>
        <w:br w:type="page"/>
      </w:r>
    </w:p>
    <w:p w:rsidR="009E643C" w:rsidRDefault="005A0246" w:rsidP="00FE3BD9">
      <w:pPr>
        <w:pStyle w:val="Heading1"/>
      </w:pPr>
      <w:r>
        <w:lastRenderedPageBreak/>
        <w:t>Towards self-regulated learning</w:t>
      </w:r>
    </w:p>
    <w:p w:rsidR="005A0246" w:rsidRDefault="005A0246">
      <w:r w:rsidRPr="005A0246">
        <w:rPr>
          <w:i/>
        </w:rPr>
        <w:t>Self-regulated learning</w:t>
      </w:r>
      <w:r>
        <w:t xml:space="preserve"> (SRL) is a term that helps us understand students who are active, who “learn with volition and agency” (</w:t>
      </w:r>
      <w:proofErr w:type="spellStart"/>
      <w:r>
        <w:t>Grolnick</w:t>
      </w:r>
      <w:proofErr w:type="spellEnd"/>
      <w:r>
        <w:t xml:space="preserve"> &amp; Raftery-Helmer, 2015). In contrast, students who are not self-regulated tend to blame others for their failures because they perceive a threat. Research in SRL has found that there are educational strategies to increase the atmosphere for SRL.</w:t>
      </w:r>
    </w:p>
    <w:p w:rsidR="005A0246" w:rsidRDefault="005A0246">
      <w:r>
        <w:t>A related theory is Self-determination theory, which states that everyone has needs for “competence, relatedness, and autonomy</w:t>
      </w:r>
      <w:r w:rsidR="00892A42">
        <w:t>. According to this perspective, the satisfaction of these needs is essential for well-being, whereas their thwarting results in a disturbance of functioning” (</w:t>
      </w:r>
      <w:proofErr w:type="spellStart"/>
      <w:r w:rsidR="00892A42">
        <w:t>Grolnick</w:t>
      </w:r>
      <w:proofErr w:type="spellEnd"/>
      <w:r w:rsidR="00892A42">
        <w:t xml:space="preserve"> &amp; Raftery-Helmer, 2015, p. 254). </w:t>
      </w:r>
    </w:p>
    <w:p w:rsidR="00892A42" w:rsidRDefault="00892A42" w:rsidP="00892A42">
      <w:pPr>
        <w:pStyle w:val="ListParagraph"/>
        <w:numPr>
          <w:ilvl w:val="0"/>
          <w:numId w:val="9"/>
        </w:numPr>
      </w:pPr>
      <w:r>
        <w:t xml:space="preserve">Competence – the sense of having control over one’s environment, not being a victim or helpless. </w:t>
      </w:r>
    </w:p>
    <w:p w:rsidR="00892A42" w:rsidRDefault="00892A42" w:rsidP="00892A42">
      <w:pPr>
        <w:pStyle w:val="ListParagraph"/>
        <w:numPr>
          <w:ilvl w:val="0"/>
          <w:numId w:val="9"/>
        </w:numPr>
      </w:pPr>
      <w:r>
        <w:t>Relatedness – being in relationship with others, being valued and cared for, which leads to a feeling of freedom to take risks in learning</w:t>
      </w:r>
    </w:p>
    <w:p w:rsidR="00892A42" w:rsidRDefault="00892A42" w:rsidP="00892A42">
      <w:pPr>
        <w:pStyle w:val="ListParagraph"/>
        <w:numPr>
          <w:ilvl w:val="0"/>
          <w:numId w:val="9"/>
        </w:numPr>
      </w:pPr>
      <w:r>
        <w:t>Autonomy – being able to make one’s own decisions and do things independently, motivated by a sense of value and pleasure in learning</w:t>
      </w:r>
    </w:p>
    <w:p w:rsidR="00237B59" w:rsidRDefault="00237B59" w:rsidP="00237B59">
      <w:proofErr w:type="spellStart"/>
      <w:r>
        <w:t>Holec</w:t>
      </w:r>
      <w:proofErr w:type="spellEnd"/>
      <w:r>
        <w:t xml:space="preserve"> (1980) is widely quoted in his definition of autonomy: “to say of a learner that he is autonomous is to say that he is capable of taking charge of his own learning” (</w:t>
      </w:r>
      <w:r w:rsidR="004B6819">
        <w:rPr>
          <w:rFonts w:hint="eastAsia"/>
          <w:lang w:eastAsia="ko-KR"/>
        </w:rPr>
        <w:t>as cited</w:t>
      </w:r>
      <w:r w:rsidR="004B6819">
        <w:t xml:space="preserve"> </w:t>
      </w:r>
      <w:r>
        <w:t xml:space="preserve">in </w:t>
      </w:r>
      <w:proofErr w:type="spellStart"/>
      <w:r>
        <w:t>Schmenk</w:t>
      </w:r>
      <w:proofErr w:type="spellEnd"/>
      <w:r>
        <w:t>, 2005).</w:t>
      </w:r>
    </w:p>
    <w:p w:rsidR="00237B59" w:rsidRDefault="00A347FE" w:rsidP="00237B59">
      <w:r>
        <w:t>The</w:t>
      </w:r>
      <w:r w:rsidR="00237B59">
        <w:t xml:space="preserve"> constructivist model </w:t>
      </w:r>
      <w:r>
        <w:t xml:space="preserve">of learning </w:t>
      </w:r>
      <w:r w:rsidR="00237B59">
        <w:t>sees knowledge as it is constructed and negotiated by the learner. “In these environments of interaction, the teacher becomes the learning facilitator, planning tasks and supporting responsibility for learning (</w:t>
      </w:r>
      <w:proofErr w:type="spellStart"/>
      <w:r w:rsidR="00237B59">
        <w:t>Koç</w:t>
      </w:r>
      <w:proofErr w:type="spellEnd"/>
      <w:r w:rsidR="00237B59">
        <w:t xml:space="preserve">, 2006), providing students with options, helping them make their own decisions and solve problems for themselves. Consequently, this new focus provides students with opportunities to ask their own questions, and create their own learning concepts and strategies based on existing knowledge. The teacher has to accept students’ autonomy and their enterprising spirit, and support them in this sense.” (Moreno-Murcia, 2016). </w:t>
      </w:r>
    </w:p>
    <w:p w:rsidR="00237B59" w:rsidRDefault="00237B59">
      <w:r>
        <w:t>A question to consider is whether “learner autonomy” is a cultural concept. Is it something we can reasonably and fairly expect of our global students? What do we need to do to lead our students toward autonomy?</w:t>
      </w:r>
    </w:p>
    <w:p w:rsidR="00892A42" w:rsidRDefault="00892A42">
      <w:r>
        <w:t xml:space="preserve">How can our programs create an environment that fosters self-regulated learning? According to </w:t>
      </w:r>
      <w:proofErr w:type="spellStart"/>
      <w:r>
        <w:t>Grolnick</w:t>
      </w:r>
      <w:proofErr w:type="spellEnd"/>
      <w:r>
        <w:t xml:space="preserve"> and Raftery-Helmer (2015), programs need to focus on supporting autonomy, not control, on a structured enviro</w:t>
      </w:r>
      <w:r w:rsidR="0035266A">
        <w:t>nment that can lead to competence, and on relationships that encourage participation.</w:t>
      </w:r>
    </w:p>
    <w:p w:rsidR="0035266A" w:rsidRDefault="0035266A" w:rsidP="0035266A">
      <w:pPr>
        <w:pStyle w:val="ListParagraph"/>
        <w:numPr>
          <w:ilvl w:val="0"/>
          <w:numId w:val="10"/>
        </w:numPr>
      </w:pPr>
      <w:r>
        <w:t>Autonomy-building – through our interactions with students so that we ask for and value their opinions, perspectives, and initiatives</w:t>
      </w:r>
    </w:p>
    <w:p w:rsidR="0035266A" w:rsidRDefault="0035266A" w:rsidP="0035266A">
      <w:pPr>
        <w:pStyle w:val="ListParagraph"/>
        <w:numPr>
          <w:ilvl w:val="0"/>
          <w:numId w:val="10"/>
        </w:numPr>
      </w:pPr>
      <w:r>
        <w:t xml:space="preserve">Relatedness – through demonstrating love by giving our time and focused attention, and through recognizing emotion as valid </w:t>
      </w:r>
    </w:p>
    <w:p w:rsidR="00A347FE" w:rsidRDefault="0035266A" w:rsidP="00A347FE">
      <w:pPr>
        <w:pStyle w:val="ListParagraph"/>
        <w:numPr>
          <w:ilvl w:val="0"/>
          <w:numId w:val="7"/>
        </w:numPr>
      </w:pPr>
      <w:r>
        <w:t>Competence – through clear and consistent rules, policies, expectations, and consequences, , and through helping the learners figure out how to be successful and avoid failure in this new cultural and educational context</w:t>
      </w:r>
      <w:r w:rsidR="00A347FE">
        <w:t>; our programs should give opportunity for the learners to influence the curriculum and the learning environment (See Benson (1997) for concepts of technical, psychological, and political autonomy).</w:t>
      </w:r>
    </w:p>
    <w:p w:rsidR="0035266A" w:rsidRDefault="0035266A" w:rsidP="00A347FE">
      <w:pPr>
        <w:pStyle w:val="ListParagraph"/>
      </w:pPr>
    </w:p>
    <w:p w:rsidR="00BE3F2A" w:rsidRDefault="00237B59">
      <w:r>
        <w:lastRenderedPageBreak/>
        <w:t xml:space="preserve">Therefore, the primary goal of </w:t>
      </w:r>
      <w:r w:rsidR="00BE3F2A">
        <w:t xml:space="preserve">Learning Coaches </w:t>
      </w:r>
      <w:r>
        <w:t>is to</w:t>
      </w:r>
      <w:r w:rsidR="00BE3F2A">
        <w:t xml:space="preserve"> invest time in building a relationship with each student. The goal of this relationship is trust, not dependency. </w:t>
      </w:r>
    </w:p>
    <w:p w:rsidR="00BC06AD" w:rsidRDefault="00BC06AD">
      <w:r>
        <w:t>Wang (2013) writes, “In a coaching relationship, it is very important for the coach to model and provide good feedback for the person being coached… However, feedback cannot happen without trust and safety. Establishing rapport and connection is important at the beginning as well as maintaining this trust through the coaching process. (p. 46).</w:t>
      </w:r>
    </w:p>
    <w:p w:rsidR="00A347FE" w:rsidRPr="00A347FE" w:rsidRDefault="00A347FE" w:rsidP="00A347FE">
      <w:pPr>
        <w:rPr>
          <w:b/>
        </w:rPr>
      </w:pPr>
      <w:r w:rsidRPr="00A347FE">
        <w:rPr>
          <w:b/>
        </w:rPr>
        <w:t>Specific Strategies for Self-Regulated Learning</w:t>
      </w:r>
    </w:p>
    <w:p w:rsidR="00A347FE" w:rsidRDefault="00A347FE" w:rsidP="00A347FE">
      <w:pPr>
        <w:pStyle w:val="ListParagraph"/>
        <w:numPr>
          <w:ilvl w:val="0"/>
          <w:numId w:val="8"/>
        </w:numPr>
      </w:pPr>
      <w:r>
        <w:t>Give students choices and when choices are restricted, discuss why</w:t>
      </w:r>
    </w:p>
    <w:p w:rsidR="00A347FE" w:rsidRDefault="00A347FE" w:rsidP="00A347FE">
      <w:pPr>
        <w:pStyle w:val="ListParagraph"/>
        <w:numPr>
          <w:ilvl w:val="0"/>
          <w:numId w:val="8"/>
        </w:numPr>
      </w:pPr>
      <w:r>
        <w:t>Use inviting language, such as “I’m interested in your idea. Can you tell me more about it?”</w:t>
      </w:r>
    </w:p>
    <w:p w:rsidR="00A347FE" w:rsidRDefault="00A347FE" w:rsidP="00A347FE">
      <w:pPr>
        <w:pStyle w:val="ListParagraph"/>
        <w:numPr>
          <w:ilvl w:val="0"/>
          <w:numId w:val="8"/>
        </w:numPr>
      </w:pPr>
      <w:r>
        <w:t>Be in tune to the learner’s personal state during a session and adapt accordingly (Reeve, 2006</w:t>
      </w:r>
      <w:r w:rsidR="004B6819">
        <w:rPr>
          <w:rFonts w:hint="eastAsia"/>
          <w:lang w:eastAsia="ko-KR"/>
        </w:rPr>
        <w:t>;</w:t>
      </w:r>
      <w:r w:rsidR="004B6819">
        <w:t xml:space="preserve"> </w:t>
      </w:r>
      <w:r w:rsidR="004B6819">
        <w:rPr>
          <w:rFonts w:hint="eastAsia"/>
          <w:lang w:eastAsia="ko-KR"/>
        </w:rPr>
        <w:t>as cited</w:t>
      </w:r>
      <w:r>
        <w:t xml:space="preserve"> in Moreno-Murcia, 2016).</w:t>
      </w:r>
    </w:p>
    <w:p w:rsidR="00A347FE" w:rsidRDefault="00A347FE" w:rsidP="00A347FE">
      <w:pPr>
        <w:pStyle w:val="ListParagraph"/>
        <w:numPr>
          <w:ilvl w:val="0"/>
          <w:numId w:val="8"/>
        </w:numPr>
      </w:pPr>
      <w:r>
        <w:t xml:space="preserve">Do not shut down a student’s perspective or thought. Lead the student to ask themselves questions and seek more clarity on it. </w:t>
      </w:r>
    </w:p>
    <w:p w:rsidR="00A347FE" w:rsidRDefault="00A347FE" w:rsidP="00A347FE">
      <w:pPr>
        <w:pStyle w:val="ListParagraph"/>
        <w:numPr>
          <w:ilvl w:val="0"/>
          <w:numId w:val="8"/>
        </w:numPr>
      </w:pPr>
      <w:r>
        <w:t>Do not pressure the learner to accept your thought or perspective</w:t>
      </w:r>
    </w:p>
    <w:p w:rsidR="00A347FE" w:rsidRDefault="00A347FE" w:rsidP="00A347FE">
      <w:pPr>
        <w:pStyle w:val="ListParagraph"/>
        <w:numPr>
          <w:ilvl w:val="0"/>
          <w:numId w:val="8"/>
        </w:numPr>
      </w:pPr>
      <w:r>
        <w:t>Provide structure for each session. Help the learner understand the expectations for being successful in your sessions.</w:t>
      </w:r>
    </w:p>
    <w:p w:rsidR="00A347FE" w:rsidRDefault="00A347FE" w:rsidP="00A347FE">
      <w:pPr>
        <w:pStyle w:val="ListParagraph"/>
        <w:numPr>
          <w:ilvl w:val="0"/>
          <w:numId w:val="8"/>
        </w:numPr>
      </w:pPr>
      <w:r>
        <w:t>Encourage the learner to evaluate his or her sources of support, whether material or human</w:t>
      </w:r>
    </w:p>
    <w:p w:rsidR="00A347FE" w:rsidRDefault="00A347FE" w:rsidP="00A347FE">
      <w:pPr>
        <w:pStyle w:val="ListParagraph"/>
        <w:numPr>
          <w:ilvl w:val="0"/>
          <w:numId w:val="8"/>
        </w:numPr>
      </w:pPr>
      <w:r>
        <w:t>Welcome complaints and negative affect. Validate these emotions.</w:t>
      </w:r>
    </w:p>
    <w:p w:rsidR="00A347FE" w:rsidRDefault="00A347FE" w:rsidP="00A347FE">
      <w:pPr>
        <w:pStyle w:val="ListParagraph"/>
        <w:numPr>
          <w:ilvl w:val="0"/>
          <w:numId w:val="8"/>
        </w:numPr>
      </w:pPr>
      <w:r>
        <w:t>Never use guilt or shame tactics.</w:t>
      </w:r>
    </w:p>
    <w:p w:rsidR="00523F7F" w:rsidRDefault="00523F7F">
      <w:r>
        <w:br w:type="page"/>
      </w:r>
    </w:p>
    <w:p w:rsidR="00523F7F" w:rsidRDefault="00523F7F" w:rsidP="00523F7F">
      <w:pPr>
        <w:pStyle w:val="Heading1"/>
      </w:pPr>
      <w:r>
        <w:lastRenderedPageBreak/>
        <w:t>Social Competency</w:t>
      </w:r>
    </w:p>
    <w:p w:rsidR="00523F7F" w:rsidRDefault="00523F7F" w:rsidP="00523F7F">
      <w:r>
        <w:t xml:space="preserve">The transition to university is risky and stressful. For students in our programs (global students, students with undeveloped academic skills or learning disabilities), the first year can be even more challenging. The Learning Coach, in working out of the foundation of relationship, has a role in walking with students through the social demands of this transition. </w:t>
      </w:r>
    </w:p>
    <w:p w:rsidR="00523F7F" w:rsidRDefault="00523F7F" w:rsidP="00523F7F">
      <w:r>
        <w:t xml:space="preserve">According to a study by </w:t>
      </w:r>
      <w:proofErr w:type="spellStart"/>
      <w:r>
        <w:t>Mellard</w:t>
      </w:r>
      <w:proofErr w:type="spellEnd"/>
      <w:r>
        <w:t xml:space="preserve"> and Hazel (1992), social competency can be examined by looking at the following domains:</w:t>
      </w:r>
    </w:p>
    <w:p w:rsidR="00523F7F" w:rsidRDefault="00523F7F" w:rsidP="00523F7F">
      <w:pPr>
        <w:pStyle w:val="ListParagraph"/>
        <w:numPr>
          <w:ilvl w:val="0"/>
          <w:numId w:val="6"/>
        </w:numPr>
      </w:pPr>
      <w:r>
        <w:t>Language – “understanding others and making oneself understood”</w:t>
      </w:r>
    </w:p>
    <w:p w:rsidR="00523F7F" w:rsidRDefault="00523F7F" w:rsidP="00523F7F">
      <w:pPr>
        <w:pStyle w:val="ListParagraph"/>
        <w:numPr>
          <w:ilvl w:val="0"/>
          <w:numId w:val="6"/>
        </w:numPr>
      </w:pPr>
      <w:r>
        <w:t>Pragmatics – interpreting a social situation, understanding expectations, interpreting comments as positive or negative</w:t>
      </w:r>
    </w:p>
    <w:p w:rsidR="00523F7F" w:rsidRDefault="00523F7F" w:rsidP="00523F7F">
      <w:pPr>
        <w:pStyle w:val="ListParagraph"/>
        <w:numPr>
          <w:ilvl w:val="0"/>
          <w:numId w:val="6"/>
        </w:numPr>
      </w:pPr>
      <w:r>
        <w:t>Humor – realizing when someone is joking</w:t>
      </w:r>
    </w:p>
    <w:p w:rsidR="00523F7F" w:rsidRDefault="00523F7F" w:rsidP="00523F7F">
      <w:pPr>
        <w:pStyle w:val="ListParagraph"/>
        <w:numPr>
          <w:ilvl w:val="0"/>
          <w:numId w:val="6"/>
        </w:numPr>
      </w:pPr>
      <w:r>
        <w:t>Personal-social involvement – participating in social activities and going out with friends</w:t>
      </w:r>
    </w:p>
    <w:p w:rsidR="00523F7F" w:rsidRDefault="00523F7F" w:rsidP="00523F7F">
      <w:pPr>
        <w:pStyle w:val="ListParagraph"/>
        <w:numPr>
          <w:ilvl w:val="0"/>
          <w:numId w:val="6"/>
        </w:numPr>
      </w:pPr>
      <w:r>
        <w:t>Peer relations – how well other people get along with you; whether or not people avoid you</w:t>
      </w:r>
    </w:p>
    <w:p w:rsidR="00523F7F" w:rsidRDefault="00523F7F" w:rsidP="00523F7F">
      <w:pPr>
        <w:pStyle w:val="ListParagraph"/>
        <w:numPr>
          <w:ilvl w:val="0"/>
          <w:numId w:val="6"/>
        </w:numPr>
      </w:pPr>
      <w:r>
        <w:t>Helpfulness – understanding other people’s feelings and needs; understanding your own</w:t>
      </w:r>
    </w:p>
    <w:p w:rsidR="00523F7F" w:rsidRDefault="00523F7F" w:rsidP="00523F7F">
      <w:pPr>
        <w:pStyle w:val="ListParagraph"/>
        <w:numPr>
          <w:ilvl w:val="0"/>
          <w:numId w:val="6"/>
        </w:numPr>
      </w:pPr>
      <w:r>
        <w:t>Applied academics – functioning in everyday life, such as filling out forms and comparing prices</w:t>
      </w:r>
    </w:p>
    <w:p w:rsidR="00523F7F" w:rsidRDefault="00523F7F" w:rsidP="00523F7F">
      <w:pPr>
        <w:pStyle w:val="ListParagraph"/>
        <w:numPr>
          <w:ilvl w:val="0"/>
          <w:numId w:val="6"/>
        </w:numPr>
      </w:pPr>
      <w:r>
        <w:t>Money management – understanding costs, budgeting, making payments</w:t>
      </w:r>
    </w:p>
    <w:p w:rsidR="00523F7F" w:rsidRDefault="00523F7F" w:rsidP="00523F7F">
      <w:pPr>
        <w:pStyle w:val="ListParagraph"/>
        <w:numPr>
          <w:ilvl w:val="0"/>
          <w:numId w:val="6"/>
        </w:numPr>
      </w:pPr>
      <w:r>
        <w:t>Coping – responding to stress and challenges, such as criticisms, changes in routine, expectations, and pressure</w:t>
      </w:r>
    </w:p>
    <w:p w:rsidR="00523F7F" w:rsidRDefault="00523F7F" w:rsidP="00523F7F">
      <w:pPr>
        <w:pStyle w:val="ListParagraph"/>
        <w:numPr>
          <w:ilvl w:val="0"/>
          <w:numId w:val="6"/>
        </w:numPr>
      </w:pPr>
      <w:r>
        <w:t>Time management – scheduling and prioritizing</w:t>
      </w:r>
    </w:p>
    <w:p w:rsidR="00523F7F" w:rsidRDefault="00523F7F" w:rsidP="00523F7F">
      <w:pPr>
        <w:pStyle w:val="ListParagraph"/>
        <w:numPr>
          <w:ilvl w:val="0"/>
          <w:numId w:val="6"/>
        </w:numPr>
      </w:pPr>
      <w:r>
        <w:t>Personal responsibility – knowing personal information, organizing yourself, keeping appointments, etc.</w:t>
      </w:r>
    </w:p>
    <w:p w:rsidR="00523F7F" w:rsidRDefault="00523F7F" w:rsidP="00523F7F">
      <w:pPr>
        <w:pStyle w:val="ListParagraph"/>
        <w:numPr>
          <w:ilvl w:val="0"/>
          <w:numId w:val="6"/>
        </w:numPr>
      </w:pPr>
      <w:r>
        <w:t>Goal setting – organizing tasks, recognizing the need for help or resources, solving problems</w:t>
      </w:r>
    </w:p>
    <w:p w:rsidR="00523F7F" w:rsidRDefault="00523F7F" w:rsidP="00523F7F">
      <w:pPr>
        <w:pStyle w:val="ListParagraph"/>
      </w:pPr>
    </w:p>
    <w:p w:rsidR="00523F7F" w:rsidRDefault="00523F7F" w:rsidP="00523F7F">
      <w:r>
        <w:t xml:space="preserve">Our students may struggle in one or more of these domains. It is not the role of the Learning Coach is to teach them the skills. According to </w:t>
      </w:r>
      <w:proofErr w:type="spellStart"/>
      <w:r>
        <w:t>Mellard</w:t>
      </w:r>
      <w:proofErr w:type="spellEnd"/>
      <w:r>
        <w:t xml:space="preserve"> &amp; Hazel (1992), although it may be true in some cases that the learner has never acquired the skill, the weakness may be related to the absence of motivation to use the skill or paralysis due to “competing emotional responses such as anxiety” (p. 266). </w:t>
      </w:r>
    </w:p>
    <w:p w:rsidR="00523F7F" w:rsidRDefault="00523F7F" w:rsidP="00523F7F">
      <w:r>
        <w:t>The Learning Coach may attempt to dialogue with the student to try to understand the cause, but in many cases, the Learning Coach can refer the student to the Student Success Centre or a Counselor.</w:t>
      </w:r>
    </w:p>
    <w:p w:rsidR="00A347FE" w:rsidRDefault="00A347FE" w:rsidP="00A347FE">
      <w:pPr>
        <w:pStyle w:val="ListParagraph"/>
      </w:pPr>
    </w:p>
    <w:p w:rsidR="00A347FE" w:rsidRDefault="00A347FE"/>
    <w:p w:rsidR="005A0246" w:rsidRDefault="005A0246" w:rsidP="00A347FE">
      <w:r>
        <w:br w:type="page"/>
      </w:r>
    </w:p>
    <w:p w:rsidR="00D73254" w:rsidRDefault="00D73254" w:rsidP="00D73254">
      <w:pPr>
        <w:pStyle w:val="Heading1"/>
      </w:pPr>
      <w:r>
        <w:lastRenderedPageBreak/>
        <w:t>The Daily Work of the Learning Coach</w:t>
      </w:r>
    </w:p>
    <w:p w:rsidR="005A0246" w:rsidRDefault="005A0246" w:rsidP="005A0246">
      <w:r>
        <w:t xml:space="preserve">Learning Coaches should not focus on correcting grammar. Rather, this sentence-level focus should come as a </w:t>
      </w:r>
      <w:r w:rsidRPr="00D73254">
        <w:rPr>
          <w:i/>
        </w:rPr>
        <w:t>final step</w:t>
      </w:r>
      <w:r>
        <w:t xml:space="preserve"> of support in all written assignments. The coach might help students develop their grammatical accuracy and their lexical range through targeting key errors and key structures (see Grammar Syllabus), but all discussion of sentence-level language should work towards </w:t>
      </w:r>
      <w:r w:rsidR="00D73254" w:rsidRPr="00D73254">
        <w:rPr>
          <w:i/>
        </w:rPr>
        <w:t>learner</w:t>
      </w:r>
      <w:r w:rsidRPr="00D73254">
        <w:rPr>
          <w:i/>
        </w:rPr>
        <w:t xml:space="preserve"> development</w:t>
      </w:r>
      <w:r>
        <w:t xml:space="preserve"> rather than editing or “cleaning up” an essay. </w:t>
      </w:r>
    </w:p>
    <w:p w:rsidR="00BE3F2A" w:rsidRDefault="00BE3F2A">
      <w:r>
        <w:t>The work of the learning coach might involve: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23"/>
        <w:gridCol w:w="7807"/>
      </w:tblGrid>
      <w:tr w:rsidR="00960FFE" w:rsidRPr="00960FFE" w:rsidTr="00960FFE">
        <w:trPr>
          <w:trHeight w:val="667"/>
        </w:trPr>
        <w:tc>
          <w:tcPr>
            <w:tcW w:w="1523" w:type="dxa"/>
            <w:tcBorders>
              <w:top w:val="single" w:sz="12" w:space="0" w:color="auto"/>
              <w:bottom w:val="single" w:sz="12" w:space="0" w:color="auto"/>
              <w:right w:val="single" w:sz="12" w:space="0" w:color="auto"/>
            </w:tcBorders>
            <w:shd w:val="clear" w:color="auto" w:fill="BFBFBF"/>
            <w:vAlign w:val="center"/>
          </w:tcPr>
          <w:p w:rsidR="00960FFE" w:rsidRPr="00960FFE" w:rsidRDefault="00960FFE" w:rsidP="00960FFE">
            <w:pPr>
              <w:spacing w:line="259" w:lineRule="auto"/>
              <w:jc w:val="center"/>
              <w:rPr>
                <w:rFonts w:ascii="Calibri" w:eastAsia="Malgun Gothic" w:hAnsi="Calibri"/>
                <w:b/>
              </w:rPr>
            </w:pPr>
          </w:p>
        </w:tc>
        <w:tc>
          <w:tcPr>
            <w:tcW w:w="8053" w:type="dxa"/>
            <w:tcBorders>
              <w:top w:val="single" w:sz="12" w:space="0" w:color="auto"/>
              <w:left w:val="single" w:sz="12" w:space="0" w:color="auto"/>
              <w:bottom w:val="single" w:sz="12" w:space="0" w:color="auto"/>
            </w:tcBorders>
            <w:shd w:val="clear" w:color="auto" w:fill="BFBFBF"/>
            <w:vAlign w:val="center"/>
          </w:tcPr>
          <w:p w:rsidR="00960FFE" w:rsidRPr="00960FFE" w:rsidRDefault="00960FFE" w:rsidP="00960FFE">
            <w:pPr>
              <w:spacing w:line="259" w:lineRule="auto"/>
              <w:jc w:val="center"/>
              <w:rPr>
                <w:rFonts w:ascii="Calibri" w:eastAsia="Malgun Gothic" w:hAnsi="Calibri"/>
                <w:b/>
              </w:rPr>
            </w:pPr>
            <w:r w:rsidRPr="00960FFE">
              <w:rPr>
                <w:rFonts w:ascii="Calibri" w:eastAsia="Malgun Gothic" w:hAnsi="Calibri" w:hint="eastAsia"/>
                <w:b/>
              </w:rPr>
              <w:t xml:space="preserve">Possible coaching </w:t>
            </w:r>
            <w:r w:rsidRPr="00960FFE">
              <w:rPr>
                <w:rFonts w:ascii="Calibri" w:eastAsia="Malgun Gothic" w:hAnsi="Calibri"/>
                <w:b/>
              </w:rPr>
              <w:t>strategies</w:t>
            </w:r>
          </w:p>
        </w:tc>
      </w:tr>
      <w:tr w:rsidR="00960FFE" w:rsidRPr="00960FFE" w:rsidTr="00960FFE">
        <w:tc>
          <w:tcPr>
            <w:tcW w:w="1523" w:type="dxa"/>
            <w:tcBorders>
              <w:top w:val="single" w:sz="12" w:space="0" w:color="auto"/>
              <w:right w:val="single" w:sz="12" w:space="0" w:color="auto"/>
            </w:tcBorders>
            <w:shd w:val="clear" w:color="auto" w:fill="B6DDE8"/>
            <w:vAlign w:val="center"/>
          </w:tcPr>
          <w:p w:rsidR="00960FFE" w:rsidRPr="00960FFE" w:rsidRDefault="00960FFE" w:rsidP="00960FFE">
            <w:pPr>
              <w:spacing w:after="160" w:line="259" w:lineRule="auto"/>
              <w:jc w:val="center"/>
              <w:rPr>
                <w:rFonts w:ascii="Calibri" w:eastAsia="Malgun Gothic" w:hAnsi="Calibri"/>
                <w:b/>
              </w:rPr>
            </w:pPr>
            <w:r w:rsidRPr="00960FFE">
              <w:rPr>
                <w:rFonts w:ascii="Calibri" w:eastAsia="Malgun Gothic" w:hAnsi="Calibri" w:hint="eastAsia"/>
                <w:b/>
              </w:rPr>
              <w:t>Initial Stage</w:t>
            </w:r>
          </w:p>
        </w:tc>
        <w:tc>
          <w:tcPr>
            <w:tcW w:w="8053" w:type="dxa"/>
            <w:tcBorders>
              <w:top w:val="single" w:sz="12" w:space="0" w:color="auto"/>
              <w:left w:val="single" w:sz="12" w:space="0" w:color="auto"/>
            </w:tcBorders>
          </w:tcPr>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Reading each syllabus with the student and asking the student questions about it</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Supporting the student in creating (and reviewing) a study plan and schedule</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Compiling a list of assignments and due dates along with plans for each assignment</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Discussing professor expectations</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Showing the student different genres and leading the student to discover how they differ</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Breaking down each assignment into clear, manageable tasks</w:t>
            </w:r>
          </w:p>
        </w:tc>
      </w:tr>
      <w:tr w:rsidR="00960FFE" w:rsidRPr="00960FFE" w:rsidTr="00960FFE">
        <w:tc>
          <w:tcPr>
            <w:tcW w:w="1482" w:type="dxa"/>
            <w:tcBorders>
              <w:right w:val="single" w:sz="12" w:space="0" w:color="auto"/>
            </w:tcBorders>
            <w:shd w:val="clear" w:color="auto" w:fill="B6DDE8"/>
            <w:vAlign w:val="center"/>
          </w:tcPr>
          <w:p w:rsidR="00960FFE" w:rsidRPr="00960FFE" w:rsidRDefault="00960FFE" w:rsidP="00960FFE">
            <w:pPr>
              <w:spacing w:line="259" w:lineRule="auto"/>
              <w:jc w:val="center"/>
              <w:rPr>
                <w:rFonts w:ascii="Calibri" w:eastAsia="Malgun Gothic" w:hAnsi="Calibri"/>
                <w:b/>
              </w:rPr>
            </w:pPr>
            <w:r w:rsidRPr="00960FFE">
              <w:rPr>
                <w:rFonts w:ascii="Calibri" w:eastAsia="Malgun Gothic" w:hAnsi="Calibri" w:hint="eastAsia"/>
                <w:b/>
              </w:rPr>
              <w:t xml:space="preserve">Brainstorming &amp; </w:t>
            </w:r>
          </w:p>
          <w:p w:rsidR="00960FFE" w:rsidRPr="00960FFE" w:rsidRDefault="00960FFE" w:rsidP="00960FFE">
            <w:pPr>
              <w:spacing w:line="259" w:lineRule="auto"/>
              <w:jc w:val="center"/>
              <w:rPr>
                <w:rFonts w:ascii="Calibri" w:eastAsia="Malgun Gothic" w:hAnsi="Calibri"/>
                <w:b/>
              </w:rPr>
            </w:pPr>
            <w:r w:rsidRPr="00960FFE">
              <w:rPr>
                <w:rFonts w:ascii="Calibri" w:eastAsia="Malgun Gothic" w:hAnsi="Calibri" w:hint="eastAsia"/>
                <w:b/>
              </w:rPr>
              <w:t>Outlining Stage</w:t>
            </w:r>
          </w:p>
        </w:tc>
        <w:tc>
          <w:tcPr>
            <w:tcW w:w="8094" w:type="dxa"/>
            <w:tcBorders>
              <w:left w:val="single" w:sz="12" w:space="0" w:color="auto"/>
            </w:tcBorders>
          </w:tcPr>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Asking students questions about the topic (and possibly taking notes while the student talks)</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Dialoguing about different perspectives and approaches to the topic</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Brainstorming key words for the assignment and the related research</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Sitting with the student to probe him or her in finding effective research</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Leading the student in how to read an article or textbook for various purposes</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Asking the student questions so that she or he might discover the parts of an article related to her or his thesis</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Asking the student questions to lead him or her in several thesis statement options</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Asking the student questions towards the discovery of assumptions, biases, and gaps</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Listening (and possibly taking notes) as the student talks about the content of the paper; inviting the student to tell you more and give you some stories or examples</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Showing the student how much she or he already has to say about the topic and helping the student come up with a logical structure</w:t>
            </w:r>
          </w:p>
        </w:tc>
      </w:tr>
      <w:tr w:rsidR="00960FFE" w:rsidRPr="00960FFE" w:rsidTr="00960FFE">
        <w:tc>
          <w:tcPr>
            <w:tcW w:w="1482" w:type="dxa"/>
            <w:tcBorders>
              <w:right w:val="single" w:sz="12" w:space="0" w:color="auto"/>
            </w:tcBorders>
            <w:shd w:val="clear" w:color="auto" w:fill="B6DDE8"/>
            <w:vAlign w:val="center"/>
          </w:tcPr>
          <w:p w:rsidR="00960FFE" w:rsidRPr="00960FFE" w:rsidRDefault="00960FFE" w:rsidP="00960FFE">
            <w:pPr>
              <w:spacing w:after="160" w:line="259" w:lineRule="auto"/>
              <w:jc w:val="center"/>
              <w:rPr>
                <w:rFonts w:ascii="Calibri" w:eastAsia="Malgun Gothic" w:hAnsi="Calibri"/>
                <w:b/>
              </w:rPr>
            </w:pPr>
            <w:r w:rsidRPr="00960FFE">
              <w:rPr>
                <w:rFonts w:ascii="Calibri" w:eastAsia="Malgun Gothic" w:hAnsi="Calibri" w:hint="eastAsia"/>
                <w:b/>
              </w:rPr>
              <w:t>Writing Stage</w:t>
            </w:r>
          </w:p>
        </w:tc>
        <w:tc>
          <w:tcPr>
            <w:tcW w:w="8094" w:type="dxa"/>
            <w:tcBorders>
              <w:left w:val="single" w:sz="12" w:space="0" w:color="auto"/>
            </w:tcBorders>
          </w:tcPr>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Leading the student through paragraph development, using tools such as the ladder of abstraction and the course packs from WRTG and ENGL.</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Highlighting key words in a draft to help the student see the strengths and weaknesses in organization</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lastRenderedPageBreak/>
              <w:t>Encouraging the student to read the draft out loud, with the learning coach pausing to ask questions that target gaps, lack of transitions, confusions, lack of evidence, mis-matched evidence, etc.</w:t>
            </w:r>
          </w:p>
        </w:tc>
      </w:tr>
      <w:tr w:rsidR="00960FFE" w:rsidRPr="00960FFE" w:rsidTr="00960FFE">
        <w:tc>
          <w:tcPr>
            <w:tcW w:w="1482" w:type="dxa"/>
            <w:tcBorders>
              <w:bottom w:val="triple" w:sz="4" w:space="0" w:color="auto"/>
              <w:right w:val="single" w:sz="12" w:space="0" w:color="auto"/>
            </w:tcBorders>
            <w:shd w:val="clear" w:color="auto" w:fill="B6DDE8"/>
            <w:vAlign w:val="center"/>
          </w:tcPr>
          <w:p w:rsidR="00960FFE" w:rsidRPr="00960FFE" w:rsidRDefault="00960FFE" w:rsidP="00960FFE">
            <w:pPr>
              <w:spacing w:after="160" w:line="259" w:lineRule="auto"/>
              <w:jc w:val="center"/>
              <w:rPr>
                <w:rFonts w:ascii="Calibri" w:eastAsia="Malgun Gothic" w:hAnsi="Calibri"/>
                <w:b/>
              </w:rPr>
            </w:pPr>
            <w:r w:rsidRPr="00960FFE">
              <w:rPr>
                <w:rFonts w:ascii="Calibri" w:eastAsia="Malgun Gothic" w:hAnsi="Calibri" w:hint="eastAsia"/>
                <w:b/>
              </w:rPr>
              <w:lastRenderedPageBreak/>
              <w:t>Revising Stage</w:t>
            </w:r>
          </w:p>
        </w:tc>
        <w:tc>
          <w:tcPr>
            <w:tcW w:w="8094" w:type="dxa"/>
            <w:tcBorders>
              <w:left w:val="single" w:sz="12" w:space="0" w:color="auto"/>
              <w:bottom w:val="triple" w:sz="4" w:space="0" w:color="auto"/>
            </w:tcBorders>
          </w:tcPr>
          <w:p w:rsidR="00960FFE" w:rsidRPr="00960FFE" w:rsidRDefault="00960FFE" w:rsidP="00960FFE">
            <w:pPr>
              <w:spacing w:after="160"/>
              <w:rPr>
                <w:rFonts w:ascii="Calibri" w:eastAsia="Malgun Gothic" w:hAnsi="Calibri"/>
              </w:rPr>
            </w:pPr>
            <w:r w:rsidRPr="00960FFE">
              <w:rPr>
                <w:rFonts w:ascii="Calibri" w:eastAsia="Malgun Gothic" w:hAnsi="Calibri"/>
              </w:rPr>
              <w:t xml:space="preserve">At the end of the writing process, </w:t>
            </w:r>
          </w:p>
          <w:p w:rsidR="00960FFE" w:rsidRPr="00960FFE" w:rsidRDefault="00960FFE" w:rsidP="00960FFE">
            <w:pPr>
              <w:numPr>
                <w:ilvl w:val="0"/>
                <w:numId w:val="14"/>
              </w:numPr>
              <w:spacing w:after="160" w:line="259" w:lineRule="auto"/>
              <w:contextualSpacing/>
              <w:rPr>
                <w:rFonts w:ascii="Calibri" w:eastAsia="Malgun Gothic" w:hAnsi="Calibri"/>
              </w:rPr>
            </w:pPr>
            <w:r w:rsidRPr="00960FFE">
              <w:rPr>
                <w:rFonts w:ascii="Calibri" w:eastAsia="Malgun Gothic" w:hAnsi="Calibri" w:hint="eastAsia"/>
              </w:rPr>
              <w:t>H</w:t>
            </w:r>
            <w:r w:rsidRPr="00960FFE">
              <w:rPr>
                <w:rFonts w:ascii="Calibri" w:eastAsia="Malgun Gothic" w:hAnsi="Calibri"/>
              </w:rPr>
              <w:t>ighlighting missing citations and documentation errors for the student to look up and correct</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hint="eastAsia"/>
              </w:rPr>
              <w:t>H</w:t>
            </w:r>
            <w:r w:rsidRPr="00960FFE">
              <w:rPr>
                <w:rFonts w:ascii="Calibri" w:eastAsia="Malgun Gothic" w:hAnsi="Calibri"/>
              </w:rPr>
              <w:t>ighlighting sections that are unclear due to weaknesses in grammar, vocabulary, and sentence structure. Asking the students to explain their meaning and leading them to use their own words to revise.</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hint="eastAsia"/>
              </w:rPr>
              <w:t>H</w:t>
            </w:r>
            <w:r w:rsidRPr="00960FFE">
              <w:rPr>
                <w:rFonts w:ascii="Calibri" w:eastAsia="Malgun Gothic" w:hAnsi="Calibri"/>
              </w:rPr>
              <w:t>ighlighting frequent errors and asking the student for the correction.</w:t>
            </w:r>
          </w:p>
        </w:tc>
      </w:tr>
      <w:tr w:rsidR="00960FFE" w:rsidRPr="00960FFE" w:rsidTr="00960FFE">
        <w:trPr>
          <w:trHeight w:val="2161"/>
        </w:trPr>
        <w:tc>
          <w:tcPr>
            <w:tcW w:w="1482" w:type="dxa"/>
            <w:tcBorders>
              <w:top w:val="triple" w:sz="4" w:space="0" w:color="auto"/>
              <w:right w:val="single" w:sz="12" w:space="0" w:color="auto"/>
            </w:tcBorders>
            <w:shd w:val="clear" w:color="auto" w:fill="B6DDE8"/>
            <w:vAlign w:val="center"/>
          </w:tcPr>
          <w:p w:rsidR="00960FFE" w:rsidRPr="00960FFE" w:rsidRDefault="00960FFE" w:rsidP="00960FFE">
            <w:pPr>
              <w:spacing w:after="160" w:line="259" w:lineRule="auto"/>
              <w:jc w:val="center"/>
              <w:rPr>
                <w:rFonts w:ascii="Calibri" w:eastAsia="Malgun Gothic" w:hAnsi="Calibri"/>
                <w:b/>
              </w:rPr>
            </w:pPr>
            <w:r w:rsidRPr="00960FFE">
              <w:rPr>
                <w:rFonts w:ascii="Calibri" w:eastAsia="Malgun Gothic" w:hAnsi="Calibri"/>
                <w:b/>
              </w:rPr>
              <w:t>Miscellaneous</w:t>
            </w:r>
            <w:r w:rsidRPr="00960FFE">
              <w:rPr>
                <w:rFonts w:ascii="Calibri" w:eastAsia="Malgun Gothic" w:hAnsi="Calibri" w:hint="eastAsia"/>
                <w:b/>
              </w:rPr>
              <w:t xml:space="preserve"> </w:t>
            </w:r>
          </w:p>
        </w:tc>
        <w:tc>
          <w:tcPr>
            <w:tcW w:w="8094" w:type="dxa"/>
            <w:tcBorders>
              <w:top w:val="triple" w:sz="4" w:space="0" w:color="auto"/>
              <w:left w:val="single" w:sz="12" w:space="0" w:color="auto"/>
            </w:tcBorders>
            <w:vAlign w:val="center"/>
          </w:tcPr>
          <w:p w:rsidR="00960FFE" w:rsidRPr="00960FFE" w:rsidRDefault="00960FFE" w:rsidP="00960FFE">
            <w:pPr>
              <w:rPr>
                <w:rFonts w:ascii="Calibri" w:eastAsia="Malgun Gothic" w:hAnsi="Calibri"/>
              </w:rPr>
            </w:pPr>
            <w:r w:rsidRPr="00960FFE">
              <w:rPr>
                <w:rFonts w:ascii="Calibri" w:eastAsia="Malgun Gothic" w:hAnsi="Calibri" w:hint="eastAsia"/>
              </w:rPr>
              <w:t>If the assignment is a presentation,</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hint="eastAsia"/>
              </w:rPr>
              <w:t>I</w:t>
            </w:r>
            <w:r w:rsidRPr="00960FFE">
              <w:rPr>
                <w:rFonts w:ascii="Calibri" w:eastAsia="Malgun Gothic" w:hAnsi="Calibri"/>
              </w:rPr>
              <w:t>nviting students to give a mock presentation to practice and receive feedback</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Asking students questions about how they read their textbooks, listening and offering new strategies for optimizing both time and comprehension</w:t>
            </w:r>
          </w:p>
          <w:p w:rsidR="00960FFE" w:rsidRPr="00960FFE" w:rsidRDefault="00960FFE" w:rsidP="00960FFE">
            <w:pPr>
              <w:numPr>
                <w:ilvl w:val="0"/>
                <w:numId w:val="2"/>
              </w:numPr>
              <w:spacing w:after="160" w:line="259" w:lineRule="auto"/>
              <w:ind w:left="360"/>
              <w:contextualSpacing/>
              <w:rPr>
                <w:rFonts w:ascii="Calibri" w:eastAsia="Malgun Gothic" w:hAnsi="Calibri"/>
              </w:rPr>
            </w:pPr>
            <w:r w:rsidRPr="00960FFE">
              <w:rPr>
                <w:rFonts w:ascii="Calibri" w:eastAsia="Malgun Gothic" w:hAnsi="Calibri"/>
              </w:rPr>
              <w:t>Asking students questions that lead them to develop awareness of their study strategie</w:t>
            </w:r>
            <w:r w:rsidRPr="00960FFE">
              <w:rPr>
                <w:rFonts w:ascii="Calibri" w:eastAsia="Malgun Gothic" w:hAnsi="Calibri" w:hint="eastAsia"/>
              </w:rPr>
              <w:t>s.</w:t>
            </w:r>
          </w:p>
        </w:tc>
      </w:tr>
    </w:tbl>
    <w:p w:rsidR="00960FFE" w:rsidRPr="00960FFE" w:rsidRDefault="00960FFE" w:rsidP="00960FFE">
      <w:pPr>
        <w:rPr>
          <w:rFonts w:ascii="Calibri" w:eastAsia="Malgun Gothic" w:hAnsi="Calibri" w:cs="Times New Roman"/>
          <w:lang w:eastAsia="ko-KR"/>
        </w:rPr>
      </w:pPr>
    </w:p>
    <w:p w:rsidR="00960FFE" w:rsidRDefault="00960FFE">
      <w:r>
        <w:br w:type="page"/>
      </w:r>
    </w:p>
    <w:p w:rsidR="00523F7F" w:rsidRDefault="00523F7F" w:rsidP="00523F7F">
      <w:pPr>
        <w:pStyle w:val="Heading1"/>
      </w:pPr>
      <w:r>
        <w:lastRenderedPageBreak/>
        <w:t>Meta-cognition and the Role of the Learning Coach</w:t>
      </w:r>
    </w:p>
    <w:p w:rsidR="00523F7F" w:rsidRDefault="00523F7F" w:rsidP="00523F7F">
      <w:r>
        <w:t>Student progress towards self-regulated learning is related to the ability to analyze and articulate their own learning and learning tasks.</w:t>
      </w:r>
    </w:p>
    <w:p w:rsidR="00523F7F" w:rsidRPr="00523F7F" w:rsidRDefault="00523F7F" w:rsidP="00523F7F">
      <w:pPr>
        <w:rPr>
          <w:b/>
        </w:rPr>
      </w:pPr>
      <w:r w:rsidRPr="00523F7F">
        <w:rPr>
          <w:b/>
        </w:rPr>
        <w:t>Process</w:t>
      </w:r>
    </w:p>
    <w:p w:rsidR="00523F7F" w:rsidRDefault="00523F7F" w:rsidP="00523F7F">
      <w:proofErr w:type="spellStart"/>
      <w:r>
        <w:t>Wismath</w:t>
      </w:r>
      <w:proofErr w:type="spellEnd"/>
      <w:r>
        <w:t>, Orr &amp; MacKay (2015) analyze different “thresholds” during problem-solving learning. Students need time to reach each threshold. They report that students in their study needed to discover on their own that learning requires persistence.</w:t>
      </w:r>
    </w:p>
    <w:p w:rsidR="00ED53BA" w:rsidRDefault="00523F7F" w:rsidP="00523F7F">
      <w:r>
        <w:t xml:space="preserve">The Learning Coach sessions should reinforce meta-cognitive skills by re-using the terms and by asking students to talk through their own essays as well as the feedback from the professor. </w:t>
      </w:r>
      <w:r w:rsidR="00ED53BA">
        <w:t xml:space="preserve"> Students have learned (or are learning) meta-language in their WRTG and ENGL courses, so this becomes a shared meta-language when the learning coach sessions employ it, too.</w:t>
      </w:r>
    </w:p>
    <w:p w:rsidR="00523F7F" w:rsidRDefault="00ED53BA" w:rsidP="00523F7F">
      <w:r>
        <w:t xml:space="preserve">The Learning Coach sessions are weekly safe places for practicing the kinds of thinking and analysis the students are beginning to build. This highlights again that the nature of the Learning Coach work should not be end product-focused: </w:t>
      </w:r>
      <w:r w:rsidR="00523F7F">
        <w:t>“Modeling m</w:t>
      </w:r>
      <w:r>
        <w:t>etacognitive discussion in [sessions]</w:t>
      </w:r>
      <w:r w:rsidR="00523F7F">
        <w:t>, and requiring metacognitive reflection by students on assignments, can promote an increasing awareness of problem solving as a journey and not a destination or answer only. Allowing students to figure out how to learn from their mistakes can also enhance an appreciation of the process of problem solving, rather than the process of getting a quick right answer” (</w:t>
      </w:r>
      <w:proofErr w:type="spellStart"/>
      <w:r w:rsidR="00523F7F">
        <w:t>Wismath</w:t>
      </w:r>
      <w:proofErr w:type="spellEnd"/>
      <w:r w:rsidR="00523F7F">
        <w:t>, Orr &amp; MacKay, 2015).</w:t>
      </w:r>
    </w:p>
    <w:p w:rsidR="00523F7F" w:rsidRPr="00ED53BA" w:rsidRDefault="00523F7F" w:rsidP="00523F7F">
      <w:pPr>
        <w:rPr>
          <w:b/>
        </w:rPr>
      </w:pPr>
      <w:r w:rsidRPr="00ED53BA">
        <w:rPr>
          <w:b/>
        </w:rPr>
        <w:t>Understanding the disciplines</w:t>
      </w:r>
    </w:p>
    <w:p w:rsidR="00523F7F" w:rsidRDefault="00ED53BA" w:rsidP="00ED53BA">
      <w:r>
        <w:t xml:space="preserve">During Learning Coach interactions, there will be many opportunities to discuss similarities and differences between the various disciplines the students are engaged in. The Learning Coach should lead the student to discover how to be successful in each discipline by asking them questions and drawing their attention to specific features (such as the use of statistics in social science or primary sources in history). </w:t>
      </w:r>
    </w:p>
    <w:p w:rsidR="00523F7F" w:rsidRDefault="00523F7F" w:rsidP="00523F7F"/>
    <w:p w:rsidR="00FE3BD9" w:rsidRDefault="00FE3BD9">
      <w:r>
        <w:br w:type="page"/>
      </w:r>
    </w:p>
    <w:p w:rsidR="008929B4" w:rsidRDefault="00D73254" w:rsidP="00FE3BD9">
      <w:pPr>
        <w:pStyle w:val="Heading1"/>
      </w:pPr>
      <w:r>
        <w:lastRenderedPageBreak/>
        <w:t>Guidelines for best practices</w:t>
      </w:r>
      <w:r w:rsidR="008929B4">
        <w:t>:</w:t>
      </w:r>
    </w:p>
    <w:p w:rsidR="009E643C" w:rsidRDefault="000F6814">
      <w:r>
        <w:t xml:space="preserve">Learning Coaches are guided by ASKING QUESTIONS and LISTENING.  Their role is not to </w:t>
      </w:r>
      <w:r w:rsidR="00D73254">
        <w:t>tell</w:t>
      </w:r>
      <w:r>
        <w:t xml:space="preserve"> or </w:t>
      </w:r>
      <w:r w:rsidR="00D73254" w:rsidRPr="00D73254">
        <w:rPr>
          <w:i/>
        </w:rPr>
        <w:t>control</w:t>
      </w:r>
      <w:r>
        <w:t xml:space="preserve"> the learning environment. They should not give the student ideas, impose their own ideas on students, tell them what to write, or fix things. Most of the time, the “pen” (whether literal or digital) should be in the hand of the student.</w:t>
      </w:r>
    </w:p>
    <w:p w:rsidR="000F6814" w:rsidRPr="00FE3BD9" w:rsidRDefault="000F6814">
      <w:pPr>
        <w:rPr>
          <w:b/>
        </w:rPr>
      </w:pPr>
      <w:r w:rsidRPr="00FE3BD9">
        <w:rPr>
          <w:b/>
        </w:rPr>
        <w:t xml:space="preserve">Considering these principles, the Learning Coach follows these </w:t>
      </w:r>
      <w:r w:rsidR="00191B4D" w:rsidRPr="00FE3BD9">
        <w:rPr>
          <w:b/>
        </w:rPr>
        <w:t>parameters</w:t>
      </w:r>
      <w:r w:rsidRPr="00FE3BD9">
        <w:rPr>
          <w:b/>
        </w:rPr>
        <w:t>:</w:t>
      </w:r>
    </w:p>
    <w:p w:rsidR="000F6814" w:rsidRDefault="000F6814" w:rsidP="000F6814">
      <w:pPr>
        <w:pStyle w:val="ListParagraph"/>
        <w:numPr>
          <w:ilvl w:val="0"/>
          <w:numId w:val="3"/>
        </w:numPr>
      </w:pPr>
      <w:r>
        <w:t>No editing</w:t>
      </w:r>
    </w:p>
    <w:p w:rsidR="000F6814" w:rsidRDefault="000F6814" w:rsidP="000F6814">
      <w:pPr>
        <w:pStyle w:val="ListParagraph"/>
        <w:numPr>
          <w:ilvl w:val="0"/>
          <w:numId w:val="3"/>
        </w:numPr>
      </w:pPr>
      <w:r>
        <w:t>No online feedback on drafts – only face-to-face</w:t>
      </w:r>
      <w:r w:rsidR="00D73254">
        <w:t xml:space="preserve"> (with occasional exceptions in extenuating circumstances)</w:t>
      </w:r>
    </w:p>
    <w:p w:rsidR="000F6814" w:rsidRDefault="000F6814" w:rsidP="000F6814">
      <w:pPr>
        <w:pStyle w:val="ListParagraph"/>
        <w:numPr>
          <w:ilvl w:val="0"/>
          <w:numId w:val="3"/>
        </w:numPr>
      </w:pPr>
      <w:r>
        <w:t>Digital communication is fine for questions or conversation, such as discussing a thesis statement</w:t>
      </w:r>
    </w:p>
    <w:p w:rsidR="00154611" w:rsidRPr="00FE3BD9" w:rsidRDefault="00191B4D">
      <w:pPr>
        <w:rPr>
          <w:b/>
        </w:rPr>
      </w:pPr>
      <w:r w:rsidRPr="00FE3BD9">
        <w:rPr>
          <w:b/>
        </w:rPr>
        <w:t>Process</w:t>
      </w:r>
      <w:r w:rsidR="00154611" w:rsidRPr="00FE3BD9">
        <w:rPr>
          <w:b/>
        </w:rPr>
        <w:t xml:space="preserve"> for looking at a paper</w:t>
      </w:r>
      <w:r w:rsidRPr="00FE3BD9">
        <w:rPr>
          <w:b/>
        </w:rPr>
        <w:t>:</w:t>
      </w:r>
    </w:p>
    <w:p w:rsidR="00154611" w:rsidRDefault="00154611" w:rsidP="00154611">
      <w:pPr>
        <w:pStyle w:val="ListParagraph"/>
        <w:numPr>
          <w:ilvl w:val="0"/>
          <w:numId w:val="1"/>
        </w:numPr>
      </w:pPr>
      <w:r>
        <w:t xml:space="preserve">Read the assignment from the professor and ask the students if </w:t>
      </w:r>
      <w:r w:rsidR="00191B4D">
        <w:t>they feel they have addressed these requirements</w:t>
      </w:r>
      <w:r>
        <w:t>.</w:t>
      </w:r>
      <w:r w:rsidR="00191B4D">
        <w:t xml:space="preserve"> Ask a lot of questions and suggest that the student clarify with the professor.</w:t>
      </w:r>
    </w:p>
    <w:p w:rsidR="00191B4D" w:rsidRDefault="00154611" w:rsidP="00154611">
      <w:pPr>
        <w:pStyle w:val="ListParagraph"/>
        <w:numPr>
          <w:ilvl w:val="0"/>
          <w:numId w:val="1"/>
        </w:numPr>
      </w:pPr>
      <w:r>
        <w:t>Check the big picture –</w:t>
      </w:r>
      <w:r w:rsidR="00FE3BD9">
        <w:t xml:space="preserve"> whether the assignment meets the requirements. (For example, if the assignment is a research paper, does the student use research? Does it include all the required sections? Is it working towards a suitable length?</w:t>
      </w:r>
    </w:p>
    <w:p w:rsidR="00154611" w:rsidRDefault="00154611" w:rsidP="00154611">
      <w:pPr>
        <w:pStyle w:val="ListParagraph"/>
        <w:numPr>
          <w:ilvl w:val="0"/>
          <w:numId w:val="1"/>
        </w:numPr>
      </w:pPr>
      <w:r>
        <w:t>Reading #1 – read it without stopping or making notes to get a sense of the flow of the essay and whether it meets the assignment requirements and whether it is the student’s own work</w:t>
      </w:r>
    </w:p>
    <w:p w:rsidR="00154611" w:rsidRDefault="00154611" w:rsidP="00154611">
      <w:pPr>
        <w:pStyle w:val="ListParagraph"/>
        <w:numPr>
          <w:ilvl w:val="0"/>
          <w:numId w:val="1"/>
        </w:numPr>
      </w:pPr>
      <w:r>
        <w:t>Reading #2 -  read it for logic and cohesion, using a highlighter to identify key words throughout. Help the student visualize whether the parts fit together or not.</w:t>
      </w:r>
    </w:p>
    <w:p w:rsidR="00154611" w:rsidRDefault="00154611" w:rsidP="00154611">
      <w:pPr>
        <w:pStyle w:val="ListParagraph"/>
        <w:numPr>
          <w:ilvl w:val="0"/>
          <w:numId w:val="1"/>
        </w:numPr>
      </w:pPr>
      <w:r>
        <w:t xml:space="preserve">Reading #3 – read it for evidence to determine whether the student has used the right kind of evidence and sufficient evidence. </w:t>
      </w:r>
      <w:r w:rsidR="00D73254">
        <w:t>Use questioning to help the reader discover</w:t>
      </w:r>
      <w:r>
        <w:t xml:space="preserve"> gaps</w:t>
      </w:r>
      <w:r w:rsidR="00D73254">
        <w:t>, mis-matched research, and weak integration of research.</w:t>
      </w:r>
      <w:r>
        <w:t xml:space="preserve"> </w:t>
      </w:r>
      <w:r w:rsidR="00D73254">
        <w:t>Discuss</w:t>
      </w:r>
      <w:r>
        <w:t xml:space="preserve"> </w:t>
      </w:r>
      <w:r w:rsidR="00D73254">
        <w:t>the kind of evidence they need (according to the assignment itself, the discipline, and the genre).</w:t>
      </w:r>
    </w:p>
    <w:p w:rsidR="00154611" w:rsidRDefault="00154611" w:rsidP="00154611">
      <w:pPr>
        <w:pStyle w:val="ListParagraph"/>
        <w:numPr>
          <w:ilvl w:val="0"/>
          <w:numId w:val="1"/>
        </w:numPr>
      </w:pPr>
      <w:r>
        <w:t>Reading #4 – read it for sentence-level recommendations. Point out all the sections in which you cannot understand due to grammar</w:t>
      </w:r>
      <w:r w:rsidR="00D73254">
        <w:t xml:space="preserve"> and ask the learner to explain the meaning to you</w:t>
      </w:r>
      <w:r>
        <w:t xml:space="preserve">. Identify wrong uses of words and </w:t>
      </w:r>
      <w:r w:rsidR="00D73254">
        <w:t>ask the student to explain his or her meaning</w:t>
      </w:r>
      <w:r>
        <w:t>. Suggest a few options but allow the student to choose. Point out the students’ most common problem areas for grammar and ask the student how to correct them. DO NOT PICK UP THE PEN AND CORRECT EVERYTHING YOURSELF.</w:t>
      </w:r>
    </w:p>
    <w:p w:rsidR="00191B4D" w:rsidRDefault="00191B4D" w:rsidP="00191B4D">
      <w:pPr>
        <w:pStyle w:val="ListParagraph"/>
        <w:numPr>
          <w:ilvl w:val="0"/>
          <w:numId w:val="1"/>
        </w:numPr>
      </w:pPr>
      <w:r>
        <w:t xml:space="preserve">Final step:  ask student what the rules are for formatting, use of documentation, and references page. Lead the student to tell you what he or she knows and direct them to the resources that are available to them, such as their </w:t>
      </w:r>
      <w:proofErr w:type="spellStart"/>
      <w:r>
        <w:t>coursepack</w:t>
      </w:r>
      <w:proofErr w:type="spellEnd"/>
      <w:r>
        <w:t xml:space="preserve"> or Purdue’s OWL.</w:t>
      </w:r>
    </w:p>
    <w:p w:rsidR="00A07AB9" w:rsidRDefault="00A07AB9" w:rsidP="00191B4D">
      <w:pPr>
        <w:pStyle w:val="ListParagraph"/>
        <w:numPr>
          <w:ilvl w:val="0"/>
          <w:numId w:val="1"/>
        </w:numPr>
      </w:pPr>
      <w:r>
        <w:t>When the student receives the assignment back with the instructor’s feedback, ask the student to read the feedback out loud and explain what they think it means. Together, come up with goals for the next assignment.</w:t>
      </w:r>
    </w:p>
    <w:p w:rsidR="00191B4D" w:rsidRDefault="00191B4D" w:rsidP="00191B4D">
      <w:pPr>
        <w:pStyle w:val="ListParagraph"/>
      </w:pPr>
    </w:p>
    <w:p w:rsidR="00FE3BD9" w:rsidRDefault="00FE3BD9">
      <w:r>
        <w:br w:type="page"/>
      </w:r>
    </w:p>
    <w:p w:rsidR="00191B4D" w:rsidRDefault="00A07AB9" w:rsidP="00FE3BD9">
      <w:pPr>
        <w:pStyle w:val="Heading1"/>
      </w:pPr>
      <w:r>
        <w:lastRenderedPageBreak/>
        <w:t>Academic Dishonesty and the Role of the Learning Coach</w:t>
      </w:r>
    </w:p>
    <w:p w:rsidR="00A07AB9" w:rsidRDefault="00A07AB9" w:rsidP="00191B4D">
      <w:r>
        <w:t xml:space="preserve">As the person on the front line with the student, the Learning Coach will be the first person to see a student’s written work. Thus, the Learning Coach has a role to </w:t>
      </w:r>
      <w:r w:rsidR="00191B4D">
        <w:t xml:space="preserve">pre-screen for suspected plagiarism and ghost writing. </w:t>
      </w:r>
    </w:p>
    <w:p w:rsidR="00A07AB9" w:rsidRPr="00FE3BD9" w:rsidRDefault="00A07AB9" w:rsidP="00191B4D">
      <w:pPr>
        <w:rPr>
          <w:b/>
        </w:rPr>
      </w:pPr>
      <w:r w:rsidRPr="00FE3BD9">
        <w:rPr>
          <w:b/>
        </w:rPr>
        <w:t>If the essay seems suspicious</w:t>
      </w:r>
      <w:r w:rsidR="00191B4D" w:rsidRPr="00FE3BD9">
        <w:rPr>
          <w:b/>
        </w:rPr>
        <w:t xml:space="preserve">, </w:t>
      </w:r>
      <w:r w:rsidRPr="00FE3BD9">
        <w:rPr>
          <w:b/>
        </w:rPr>
        <w:t>the Learning Coach should:</w:t>
      </w:r>
    </w:p>
    <w:p w:rsidR="00A07AB9" w:rsidRDefault="00A07AB9" w:rsidP="00A07AB9">
      <w:pPr>
        <w:pStyle w:val="ListParagraph"/>
        <w:numPr>
          <w:ilvl w:val="0"/>
          <w:numId w:val="4"/>
        </w:numPr>
      </w:pPr>
      <w:r>
        <w:t>Let the student know why</w:t>
      </w:r>
      <w:r w:rsidR="00E10029">
        <w:t>. Show some examples of sentences that are too sophisticated and compare them to the student’s own sentences. Ask the student to restate the sentence out loud in his or her own style to check for comprehension. Write down what the student says and encourage her or him to rewrite the essay in this way.</w:t>
      </w:r>
    </w:p>
    <w:p w:rsidR="00191B4D" w:rsidRDefault="00E10029" w:rsidP="00A07AB9">
      <w:pPr>
        <w:pStyle w:val="ListParagraph"/>
        <w:numPr>
          <w:ilvl w:val="0"/>
          <w:numId w:val="4"/>
        </w:numPr>
      </w:pPr>
      <w:r>
        <w:t>Make</w:t>
      </w:r>
      <w:r w:rsidR="00191B4D">
        <w:t xml:space="preserve"> a copy of</w:t>
      </w:r>
      <w:r>
        <w:t xml:space="preserve"> the essay. Sign it and date it. Ask the student to sign it as well. Keep this on file in case the professor requests it.</w:t>
      </w:r>
    </w:p>
    <w:p w:rsidR="00E10029" w:rsidRDefault="00E10029" w:rsidP="00A07AB9">
      <w:pPr>
        <w:pStyle w:val="ListParagraph"/>
        <w:numPr>
          <w:ilvl w:val="0"/>
          <w:numId w:val="4"/>
        </w:numPr>
      </w:pPr>
      <w:r>
        <w:t>Send an alert to the professor.</w:t>
      </w:r>
    </w:p>
    <w:p w:rsidR="00B172CA" w:rsidRDefault="00B172CA" w:rsidP="00B172CA"/>
    <w:p w:rsidR="00B172CA" w:rsidRDefault="00B172CA" w:rsidP="00B172CA">
      <w:pPr>
        <w:pStyle w:val="Heading1"/>
      </w:pPr>
      <w:r>
        <w:t>Record-keeping and Reporting</w:t>
      </w:r>
    </w:p>
    <w:p w:rsidR="00B172CA" w:rsidRDefault="00B172CA" w:rsidP="00B172CA">
      <w:r>
        <w:t>At the end of each session, record briefly what you worked on with the student and anything you noted about the student’s engagement or mood. If you worked on a specific assignment, note what it was and which class it was for. Once each week, take time to upload all your records to our shared documents.</w:t>
      </w:r>
    </w:p>
    <w:p w:rsidR="00B172CA" w:rsidRDefault="00B172CA" w:rsidP="00B172CA"/>
    <w:p w:rsidR="00B172CA" w:rsidRDefault="00B172CA" w:rsidP="00F02CF5">
      <w:pPr>
        <w:pStyle w:val="Heading1"/>
      </w:pPr>
      <w:r>
        <w:t>Communicating with professors</w:t>
      </w:r>
    </w:p>
    <w:p w:rsidR="00B172CA" w:rsidRDefault="00B172CA" w:rsidP="00B172CA">
      <w:r>
        <w:t>It is expected that you will communicate with faculty to request clarifications or further information. When doing so, cc the other learning coaches in your program.</w:t>
      </w:r>
      <w:r w:rsidR="00F02CF5">
        <w:t xml:space="preserve"> You may also communicate with faculty if you are hearing the same question or confusion from several students. Your message should be offered as a suggestion not a complaint.</w:t>
      </w:r>
    </w:p>
    <w:p w:rsidR="00F02CF5" w:rsidRDefault="00F02CF5" w:rsidP="00B172CA"/>
    <w:p w:rsidR="00F02CF5" w:rsidRDefault="00F02CF5" w:rsidP="00F02CF5">
      <w:pPr>
        <w:pStyle w:val="Heading1"/>
      </w:pPr>
      <w:r>
        <w:t>Communicating with the supervisor</w:t>
      </w:r>
    </w:p>
    <w:p w:rsidR="00F02CF5" w:rsidRDefault="00F02CF5" w:rsidP="00B172CA">
      <w:r>
        <w:t>The learning coach sends a weekly report by email to the program supervisor/director. This report should include the names of all students who did not show up for an appointment as well as significant concerns for individual students and other prayer requests.  It is also very helpful to highlight students who are doing particularly well or have experienced something to celebrate.</w:t>
      </w:r>
    </w:p>
    <w:p w:rsidR="00F02CF5" w:rsidRDefault="00F02CF5" w:rsidP="00B172CA">
      <w:r>
        <w:t>If at any time, the learning coach seeks advice about how to work with a specific student or how to use certain strategies, he or she can discuss with Melinda Dewsbury.</w:t>
      </w:r>
    </w:p>
    <w:p w:rsidR="00F02CF5" w:rsidRDefault="00F02CF5" w:rsidP="00B172CA"/>
    <w:p w:rsidR="00F02CF5" w:rsidRDefault="00F02CF5">
      <w:r>
        <w:br w:type="page"/>
      </w:r>
    </w:p>
    <w:p w:rsidR="00F02CF5" w:rsidRDefault="00F02CF5" w:rsidP="00523F7F">
      <w:pPr>
        <w:pStyle w:val="Heading1"/>
      </w:pPr>
      <w:r>
        <w:lastRenderedPageBreak/>
        <w:t>At-risk students</w:t>
      </w:r>
    </w:p>
    <w:p w:rsidR="00F02CF5" w:rsidRDefault="00F02CF5" w:rsidP="00B172CA">
      <w:r>
        <w:t>If the learning coach believes that a student is at-risk academically or socially, he or she should identify this need to the program supervisor for further action.</w:t>
      </w:r>
    </w:p>
    <w:p w:rsidR="00F02CF5" w:rsidRDefault="00F02CF5" w:rsidP="00B172CA">
      <w:r>
        <w:t>If a student’s need level or behavior is beyond the expertise of the learning coach, she or he should consult the program supervisor as well.</w:t>
      </w:r>
    </w:p>
    <w:p w:rsidR="00F02CF5" w:rsidRDefault="00F02CF5" w:rsidP="00B172CA">
      <w:r>
        <w:t>If a student indicates significant depression or suicidal thoug</w:t>
      </w:r>
      <w:r w:rsidR="00523F7F">
        <w:t>hts, contact Melinda Dewsbury,</w:t>
      </w:r>
      <w:r>
        <w:t xml:space="preserve"> Kelvin </w:t>
      </w:r>
      <w:proofErr w:type="spellStart"/>
      <w:r>
        <w:t>Gartly</w:t>
      </w:r>
      <w:proofErr w:type="spellEnd"/>
      <w:r>
        <w:t xml:space="preserve"> (Student Life)</w:t>
      </w:r>
      <w:r w:rsidR="00523F7F">
        <w:t>, or Patti White (Student Life)</w:t>
      </w:r>
      <w:r>
        <w:t xml:space="preserve"> immediately to start a Student Intervention Protocol (SIP).</w:t>
      </w:r>
    </w:p>
    <w:p w:rsidR="00523F7F" w:rsidRDefault="00523F7F" w:rsidP="00B172CA">
      <w:r>
        <w:t>If a student behaves in a way that is threatening, unsafe, or criminal, call campus security at 2099 or call 911.</w:t>
      </w:r>
    </w:p>
    <w:p w:rsidR="00523F7F" w:rsidRDefault="00523F7F" w:rsidP="00B172CA"/>
    <w:p w:rsidR="00523F7F" w:rsidRDefault="00523F7F" w:rsidP="00523F7F">
      <w:pPr>
        <w:pStyle w:val="Heading1"/>
      </w:pPr>
      <w:r>
        <w:t>Privacy</w:t>
      </w:r>
    </w:p>
    <w:p w:rsidR="00523F7F" w:rsidRDefault="00523F7F" w:rsidP="00B172CA">
      <w:r>
        <w:t>We must respect privacy laws. Do not have student files or work open on your desk or computer. Do not show a student another student’s work without permission. If a student shares something in confidence, keep this trust. If you feel that it is something requiring intervention, ask the student if you can do so. Do not share any information about a student with a parent unless we have a signed Release of Information form from the student.</w:t>
      </w:r>
    </w:p>
    <w:p w:rsidR="00C20917" w:rsidRDefault="00C20917">
      <w:r>
        <w:br w:type="page"/>
      </w:r>
    </w:p>
    <w:p w:rsidR="00161AE8" w:rsidRDefault="00C20917" w:rsidP="0017311B">
      <w:pPr>
        <w:pStyle w:val="Title"/>
      </w:pPr>
      <w:r>
        <w:lastRenderedPageBreak/>
        <w:t>Freshman Academy</w:t>
      </w:r>
    </w:p>
    <w:p w:rsidR="00C20917" w:rsidRDefault="00C20917" w:rsidP="0017311B">
      <w:pPr>
        <w:pStyle w:val="Heading1"/>
      </w:pPr>
      <w:r>
        <w:t>Support Available:</w:t>
      </w:r>
    </w:p>
    <w:p w:rsidR="00C20917" w:rsidRDefault="00C20917" w:rsidP="00C20917">
      <w:pPr>
        <w:pStyle w:val="ListParagraph"/>
        <w:numPr>
          <w:ilvl w:val="0"/>
          <w:numId w:val="11"/>
        </w:numPr>
      </w:pPr>
      <w:r>
        <w:t>30 minutes per week one-on-one required for all students.</w:t>
      </w:r>
    </w:p>
    <w:p w:rsidR="00C20917" w:rsidRDefault="00C20917" w:rsidP="00C20917">
      <w:pPr>
        <w:pStyle w:val="ListParagraph"/>
        <w:numPr>
          <w:ilvl w:val="0"/>
          <w:numId w:val="11"/>
        </w:numPr>
      </w:pPr>
      <w:r>
        <w:t>120 minutes per week one-on-one required for all students on academic trial.</w:t>
      </w:r>
    </w:p>
    <w:p w:rsidR="00C20917" w:rsidRDefault="00C20917" w:rsidP="00C20917">
      <w:pPr>
        <w:pStyle w:val="ListParagraph"/>
        <w:numPr>
          <w:ilvl w:val="0"/>
          <w:numId w:val="11"/>
        </w:numPr>
      </w:pPr>
      <w:r>
        <w:t xml:space="preserve">2 hours additional time available with each learning coach each week for students who would like to have more time. </w:t>
      </w:r>
      <w:r w:rsidR="003D4042">
        <w:t>(Learning Coaches can determine how to structure this, whether just open office hours, sign-up, or direct arrangements with students.</w:t>
      </w:r>
    </w:p>
    <w:p w:rsidR="003D4042" w:rsidRDefault="003D4042" w:rsidP="00C20917">
      <w:pPr>
        <w:pStyle w:val="ListParagraph"/>
        <w:numPr>
          <w:ilvl w:val="0"/>
          <w:numId w:val="11"/>
        </w:numPr>
      </w:pPr>
      <w:r>
        <w:t>Learning Coaches can choose to set up a group session should the need arise.</w:t>
      </w:r>
    </w:p>
    <w:p w:rsidR="003D4042" w:rsidRDefault="003D4042" w:rsidP="00C20917">
      <w:pPr>
        <w:pStyle w:val="ListParagraph"/>
        <w:numPr>
          <w:ilvl w:val="0"/>
          <w:numId w:val="11"/>
        </w:numPr>
      </w:pPr>
      <w:r>
        <w:t>For PHIL each year, one Learning Coach will lead a drop-in reading group.</w:t>
      </w:r>
    </w:p>
    <w:p w:rsidR="00464C79" w:rsidRDefault="00464C79" w:rsidP="00C20917">
      <w:pPr>
        <w:pStyle w:val="ListParagraph"/>
        <w:numPr>
          <w:ilvl w:val="0"/>
          <w:numId w:val="11"/>
        </w:numPr>
      </w:pPr>
      <w:r>
        <w:t>Learning Coaches should direct students to university resources for additional help.</w:t>
      </w:r>
    </w:p>
    <w:p w:rsidR="003D4042" w:rsidRDefault="003D4042" w:rsidP="003D4042"/>
    <w:p w:rsidR="003D4042" w:rsidRDefault="003D4042" w:rsidP="0017311B">
      <w:pPr>
        <w:pStyle w:val="Heading1"/>
      </w:pPr>
      <w:r>
        <w:t xml:space="preserve">Report to: </w:t>
      </w:r>
    </w:p>
    <w:p w:rsidR="003D4042" w:rsidRDefault="003D4042" w:rsidP="003D4042">
      <w:r>
        <w:t>Debbie Mohammed, Advisor for Freshman Academy</w:t>
      </w:r>
    </w:p>
    <w:p w:rsidR="00464C79" w:rsidRDefault="00464C79" w:rsidP="003D4042">
      <w:r>
        <w:t>Send written reports by email on a weekly basis</w:t>
      </w:r>
    </w:p>
    <w:p w:rsidR="003D4042" w:rsidRDefault="003D4042" w:rsidP="003D4042"/>
    <w:p w:rsidR="003D4042" w:rsidRDefault="003D4042" w:rsidP="0017311B">
      <w:pPr>
        <w:pStyle w:val="Heading1"/>
      </w:pPr>
      <w:r>
        <w:t>Additional consultation available:</w:t>
      </w:r>
    </w:p>
    <w:p w:rsidR="003D4042" w:rsidRDefault="003D4042" w:rsidP="003D4042">
      <w:r>
        <w:t>Melinda Dewsbury, Associate Dean, TWU Extension</w:t>
      </w:r>
    </w:p>
    <w:p w:rsidR="003D4042" w:rsidRDefault="003D4042" w:rsidP="003D4042"/>
    <w:p w:rsidR="003D4042" w:rsidRDefault="0017311B" w:rsidP="0017311B">
      <w:pPr>
        <w:pStyle w:val="Heading1"/>
      </w:pPr>
      <w:r>
        <w:t>Learning Coach Offices:</w:t>
      </w:r>
    </w:p>
    <w:p w:rsidR="0017311B" w:rsidRDefault="0017311B" w:rsidP="003D4042">
      <w:r>
        <w:t xml:space="preserve">Lower floor of NWB, across from room 102. </w:t>
      </w:r>
    </w:p>
    <w:p w:rsidR="0017311B" w:rsidRDefault="0017311B" w:rsidP="003D4042"/>
    <w:p w:rsidR="0017311B" w:rsidRDefault="0017311B" w:rsidP="0017311B">
      <w:pPr>
        <w:pStyle w:val="Heading1"/>
      </w:pPr>
      <w:r>
        <w:t>Training and Meetings:</w:t>
      </w:r>
    </w:p>
    <w:p w:rsidR="0017311B" w:rsidRDefault="0017311B" w:rsidP="003D4042">
      <w:r>
        <w:t>Expect to attend a meeting at the beginning and end of each semester, with the possibility</w:t>
      </w:r>
      <w:r w:rsidR="00464C79">
        <w:t xml:space="preserve"> of another meeting at mid-term or as needed.</w:t>
      </w:r>
    </w:p>
    <w:p w:rsidR="0017311B" w:rsidRDefault="0017311B" w:rsidP="003D4042">
      <w:r>
        <w:t>Specific training sessions (together with all Learning Coaches) are ongoing throughout the year. If you have requests for discussing topics or issues, submit them to Melinda Dewsbury.</w:t>
      </w:r>
    </w:p>
    <w:p w:rsidR="008E4B70" w:rsidRDefault="008E4B70" w:rsidP="003D4042"/>
    <w:p w:rsidR="008E4B70" w:rsidRDefault="008E4B70" w:rsidP="000E23C1">
      <w:pPr>
        <w:pStyle w:val="Heading1"/>
      </w:pPr>
      <w:r>
        <w:t>Administrative Responsibilities:</w:t>
      </w:r>
    </w:p>
    <w:p w:rsidR="008E4B70" w:rsidRDefault="008E4B70" w:rsidP="003D4042">
      <w:r>
        <w:t xml:space="preserve">Keep records of each session with each student. </w:t>
      </w:r>
    </w:p>
    <w:p w:rsidR="008E4B70" w:rsidRDefault="008E4B70" w:rsidP="003D4042">
      <w:r>
        <w:lastRenderedPageBreak/>
        <w:t>Communicate with cohort professors if you have questions, to request clarifications, or to request more details about expectations.</w:t>
      </w:r>
      <w:r w:rsidR="00443BA8">
        <w:t xml:space="preserve"> Communicate with students if you need to reschedule or if you have announcements, words of encouragement, etc.</w:t>
      </w:r>
    </w:p>
    <w:p w:rsidR="000E23C1" w:rsidRDefault="000E23C1" w:rsidP="000E23C1">
      <w:pPr>
        <w:pStyle w:val="Heading1"/>
      </w:pPr>
      <w:r>
        <w:t>Preparation:</w:t>
      </w:r>
    </w:p>
    <w:p w:rsidR="000E23C1" w:rsidRDefault="000E23C1" w:rsidP="000E23C1">
      <w:r>
        <w:t>Familiarize yourself with APA so that you know how to direct the students to the appropriate resources.</w:t>
      </w:r>
    </w:p>
    <w:p w:rsidR="000E23C1" w:rsidRDefault="000E23C1" w:rsidP="000E23C1">
      <w:r>
        <w:t>Familiarize yourself with the library resources, particularly the databases, so you can help students do more effective searches.</w:t>
      </w:r>
    </w:p>
    <w:p w:rsidR="000E23C1" w:rsidRDefault="000E23C1" w:rsidP="000E23C1">
      <w:r>
        <w:t>For cohort assignments involving readings (such as article reviews or summaries), become familiar with the articles.</w:t>
      </w:r>
    </w:p>
    <w:p w:rsidR="0083269D" w:rsidRDefault="0083269D" w:rsidP="000E23C1">
      <w:r>
        <w:t>Prepare a Master Calendar that includes all cohort course due dates. Review each week in preparation for the kind of support students will need.</w:t>
      </w:r>
    </w:p>
    <w:p w:rsidR="000E23C1" w:rsidRDefault="000E23C1" w:rsidP="000E23C1"/>
    <w:p w:rsidR="000E23C1" w:rsidRDefault="000E23C1" w:rsidP="003D4042"/>
    <w:p w:rsidR="0017311B" w:rsidRDefault="00464C79" w:rsidP="000E23C1">
      <w:pPr>
        <w:pStyle w:val="Title"/>
      </w:pPr>
      <w:r>
        <w:br w:type="page"/>
      </w:r>
      <w:r>
        <w:lastRenderedPageBreak/>
        <w:t xml:space="preserve">U1 Year </w:t>
      </w:r>
    </w:p>
    <w:p w:rsidR="00464C79" w:rsidRDefault="00464C79" w:rsidP="000E23C1">
      <w:pPr>
        <w:pStyle w:val="Heading1"/>
      </w:pPr>
      <w:r>
        <w:t>Support Available</w:t>
      </w:r>
    </w:p>
    <w:p w:rsidR="00464C79" w:rsidRDefault="00464C79" w:rsidP="00464C79">
      <w:pPr>
        <w:pStyle w:val="ListParagraph"/>
        <w:numPr>
          <w:ilvl w:val="0"/>
          <w:numId w:val="12"/>
        </w:numPr>
      </w:pPr>
      <w:r>
        <w:t>60 minutes per week one-on-one required for all students.</w:t>
      </w:r>
    </w:p>
    <w:p w:rsidR="00464C79" w:rsidRDefault="00464C79" w:rsidP="00464C79">
      <w:pPr>
        <w:pStyle w:val="ListParagraph"/>
        <w:numPr>
          <w:ilvl w:val="0"/>
          <w:numId w:val="12"/>
        </w:numPr>
      </w:pPr>
      <w:r>
        <w:t>2 hours (or more on some weeks) additional time available with each learning coach each week for students who would like to have more time. (Learning Coaches can determine how to structure this, whether just open office hours, sign-up, or direct arrangements with students.</w:t>
      </w:r>
    </w:p>
    <w:p w:rsidR="00464C79" w:rsidRDefault="00464C79" w:rsidP="00464C79">
      <w:pPr>
        <w:pStyle w:val="ListParagraph"/>
        <w:numPr>
          <w:ilvl w:val="0"/>
          <w:numId w:val="12"/>
        </w:numPr>
      </w:pPr>
      <w:r>
        <w:t>Learning Coaches can choose to set up a group session should the need arise.</w:t>
      </w:r>
    </w:p>
    <w:p w:rsidR="00464C79" w:rsidRDefault="00464C79" w:rsidP="00464C79">
      <w:pPr>
        <w:pStyle w:val="ListParagraph"/>
        <w:numPr>
          <w:ilvl w:val="0"/>
          <w:numId w:val="12"/>
        </w:numPr>
      </w:pPr>
      <w:r>
        <w:t xml:space="preserve">Learning Coaches should also direct students to additional resources: first language instructors to discuss content, research, and topics; discipline-specific tutors for help in subjects such as accounting, math, and sciences. Students should see Melinda Dewsbury for requests for a tutor in a specific course. </w:t>
      </w:r>
    </w:p>
    <w:p w:rsidR="00464C79" w:rsidRDefault="00464C79" w:rsidP="00464C79">
      <w:pPr>
        <w:pStyle w:val="ListParagraph"/>
        <w:numPr>
          <w:ilvl w:val="0"/>
          <w:numId w:val="12"/>
        </w:numPr>
      </w:pPr>
      <w:r>
        <w:t>Learning Coaches should direct students to university resources for additional help.</w:t>
      </w:r>
    </w:p>
    <w:p w:rsidR="00464C79" w:rsidRDefault="00464C79" w:rsidP="00464C79">
      <w:pPr>
        <w:ind w:left="360"/>
      </w:pPr>
    </w:p>
    <w:p w:rsidR="00464C79" w:rsidRDefault="00464C79" w:rsidP="000E23C1">
      <w:pPr>
        <w:pStyle w:val="Heading1"/>
      </w:pPr>
      <w:r>
        <w:t>Report to:</w:t>
      </w:r>
    </w:p>
    <w:p w:rsidR="00464C79" w:rsidRDefault="00464C79" w:rsidP="00464C79">
      <w:r>
        <w:t>Melinda Dewsbury</w:t>
      </w:r>
    </w:p>
    <w:p w:rsidR="00623F4C" w:rsidRDefault="00623F4C" w:rsidP="00464C79">
      <w:r>
        <w:t>Send weekly reports by email</w:t>
      </w:r>
    </w:p>
    <w:p w:rsidR="00464C79" w:rsidRDefault="00464C79" w:rsidP="00464C79"/>
    <w:p w:rsidR="00464C79" w:rsidRDefault="00464C79" w:rsidP="000E23C1">
      <w:pPr>
        <w:pStyle w:val="Heading1"/>
      </w:pPr>
      <w:r>
        <w:t>Additional consultation available:</w:t>
      </w:r>
    </w:p>
    <w:p w:rsidR="00464C79" w:rsidRDefault="00464C79" w:rsidP="00464C79">
      <w:r>
        <w:t xml:space="preserve">Louise Green, Shine Hong, Nate </w:t>
      </w:r>
      <w:proofErr w:type="spellStart"/>
      <w:r>
        <w:t>Kielstra</w:t>
      </w:r>
      <w:proofErr w:type="spellEnd"/>
    </w:p>
    <w:p w:rsidR="00464C79" w:rsidRDefault="00464C79" w:rsidP="00464C79"/>
    <w:p w:rsidR="00464C79" w:rsidRDefault="00464C79" w:rsidP="000E23C1">
      <w:pPr>
        <w:pStyle w:val="Heading1"/>
      </w:pPr>
      <w:r>
        <w:t>Learning Coach Offices:</w:t>
      </w:r>
    </w:p>
    <w:p w:rsidR="00464C79" w:rsidRDefault="00464C79" w:rsidP="00464C79">
      <w:r>
        <w:t>NWB 206 and 215</w:t>
      </w:r>
    </w:p>
    <w:p w:rsidR="00464C79" w:rsidRDefault="00464C79" w:rsidP="00464C79"/>
    <w:p w:rsidR="00464C79" w:rsidRDefault="00464C79" w:rsidP="000E23C1">
      <w:pPr>
        <w:pStyle w:val="Heading1"/>
      </w:pPr>
      <w:r>
        <w:t>Training and Meetings:</w:t>
      </w:r>
    </w:p>
    <w:p w:rsidR="00464C79" w:rsidRDefault="00464C79" w:rsidP="00464C79">
      <w:r>
        <w:t>Weekly prayer and fellowship</w:t>
      </w:r>
    </w:p>
    <w:p w:rsidR="00464C79" w:rsidRDefault="00464C79" w:rsidP="00464C79">
      <w:r>
        <w:t xml:space="preserve">Alternating weeks - discussions </w:t>
      </w:r>
      <w:r w:rsidR="000E23C1">
        <w:t>on specific coaching needs, issues, and practices</w:t>
      </w:r>
    </w:p>
    <w:p w:rsidR="00464C79" w:rsidRDefault="00464C79" w:rsidP="00464C79">
      <w:r>
        <w:t>Mandatory attendance in WRTG 101 and ENGL 101 in the first semester</w:t>
      </w:r>
    </w:p>
    <w:p w:rsidR="00464C79" w:rsidRDefault="00464C79" w:rsidP="00464C79">
      <w:r>
        <w:t>Optional attendance in other cohort courses in additional semesters</w:t>
      </w:r>
    </w:p>
    <w:p w:rsidR="00464C79" w:rsidRDefault="00464C79" w:rsidP="00464C79"/>
    <w:p w:rsidR="00623F4C" w:rsidRDefault="00623F4C" w:rsidP="000E23C1">
      <w:pPr>
        <w:pStyle w:val="Heading1"/>
      </w:pPr>
      <w:r>
        <w:lastRenderedPageBreak/>
        <w:t>Administrative Responsibilities:</w:t>
      </w:r>
    </w:p>
    <w:p w:rsidR="00623F4C" w:rsidRDefault="000E23C1" w:rsidP="00464C79">
      <w:pPr>
        <w:rPr>
          <w:lang w:eastAsia="ko-KR"/>
        </w:rPr>
      </w:pPr>
      <w:r>
        <w:t>Keep records of each session with each student.</w:t>
      </w:r>
    </w:p>
    <w:p w:rsidR="00FD2CD5" w:rsidRDefault="00FD2CD5" w:rsidP="00464C79">
      <w:pPr>
        <w:rPr>
          <w:lang w:eastAsia="ko-KR"/>
        </w:rPr>
      </w:pPr>
      <w:r>
        <w:rPr>
          <w:rFonts w:hint="eastAsia"/>
          <w:lang w:eastAsia="ko-KR"/>
        </w:rPr>
        <w:t>Save a</w:t>
      </w:r>
      <w:r w:rsidR="004E0BFC">
        <w:rPr>
          <w:rFonts w:hint="eastAsia"/>
          <w:lang w:eastAsia="ko-KR"/>
        </w:rPr>
        <w:t>n original draft file and its revised file every session for professors who may need to double</w:t>
      </w:r>
      <w:ins w:id="1" w:author="Melinda Dewsbury" w:date="2016-08-25T15:25:00Z">
        <w:r w:rsidR="00352C15">
          <w:rPr>
            <w:lang w:eastAsia="ko-KR"/>
          </w:rPr>
          <w:t xml:space="preserve"> </w:t>
        </w:r>
      </w:ins>
      <w:r w:rsidR="004E0BFC">
        <w:rPr>
          <w:rFonts w:hint="eastAsia"/>
          <w:lang w:eastAsia="ko-KR"/>
        </w:rPr>
        <w:t>check the process of students</w:t>
      </w:r>
      <w:r w:rsidR="004E0BFC">
        <w:rPr>
          <w:lang w:eastAsia="ko-KR"/>
        </w:rPr>
        <w:t>’</w:t>
      </w:r>
      <w:r w:rsidR="004E0BFC">
        <w:rPr>
          <w:rFonts w:hint="eastAsia"/>
          <w:lang w:eastAsia="ko-KR"/>
        </w:rPr>
        <w:t xml:space="preserve"> writing. </w:t>
      </w:r>
    </w:p>
    <w:p w:rsidR="000E23C1" w:rsidRDefault="000E23C1" w:rsidP="000E23C1">
      <w:r>
        <w:t>Communicate with cohort professors if you have questions, to request clarifications, or to request more details about expectations.</w:t>
      </w:r>
    </w:p>
    <w:p w:rsidR="000E23C1" w:rsidRDefault="000E23C1" w:rsidP="000E23C1">
      <w:r>
        <w:t>Copy, sign, and file copies of essays that you suspect to be plagiarized or ghost written.</w:t>
      </w:r>
    </w:p>
    <w:p w:rsidR="00443BA8" w:rsidRDefault="00443BA8" w:rsidP="000E23C1">
      <w:r>
        <w:t>Communicate with your students by email or text. If you are sick or need to be absent for another reason, contact your students to re-schedule. Send them messages of encouragement. Invite them for a coffee. If you find something or design something that could help them in their research or on a specific assignment, send it to them.</w:t>
      </w:r>
    </w:p>
    <w:p w:rsidR="0083269D" w:rsidRDefault="0083269D" w:rsidP="000E23C1">
      <w:r>
        <w:t>Prepare a Master Calendar that includes all cohort course due dates. Review each week in preparation for the kind of support students will need.</w:t>
      </w:r>
    </w:p>
    <w:p w:rsidR="000E23C1" w:rsidRDefault="000E23C1" w:rsidP="000E23C1"/>
    <w:p w:rsidR="000E23C1" w:rsidRDefault="000E23C1" w:rsidP="000E23C1">
      <w:pPr>
        <w:pStyle w:val="Heading1"/>
      </w:pPr>
      <w:r>
        <w:t>Preparation, Research, and Development</w:t>
      </w:r>
    </w:p>
    <w:p w:rsidR="000E23C1" w:rsidRDefault="000E23C1" w:rsidP="000E23C1">
      <w:r>
        <w:t>Keep up with the course packs for WRTG 101 and ENGL 101. Become familiar with the unit and the expectations for each of the papers. Consult with the professors as needed.</w:t>
      </w:r>
    </w:p>
    <w:p w:rsidR="000E23C1" w:rsidRDefault="000E23C1" w:rsidP="000E23C1">
      <w:r>
        <w:t>For cohort assignments involving readings (such as article reviews or summaries), become familiar with the articles.</w:t>
      </w:r>
    </w:p>
    <w:p w:rsidR="000E23C1" w:rsidRDefault="000E23C1" w:rsidP="000E23C1">
      <w:r>
        <w:t>Familiarize yourself with APA so that you know how to direct the students to the appropriate resources.</w:t>
      </w:r>
    </w:p>
    <w:p w:rsidR="000E23C1" w:rsidRDefault="000E23C1" w:rsidP="000E23C1">
      <w:pPr>
        <w:rPr>
          <w:lang w:eastAsia="ko-KR"/>
        </w:rPr>
      </w:pPr>
      <w:r>
        <w:t>Familiarize yourself with the library resources, particularly the databases, so you can help students do more effective searches.</w:t>
      </w:r>
    </w:p>
    <w:p w:rsidR="004E0BFC" w:rsidRDefault="004E0BFC" w:rsidP="000E23C1">
      <w:pPr>
        <w:rPr>
          <w:lang w:eastAsia="ko-KR"/>
        </w:rPr>
      </w:pPr>
      <w:r>
        <w:rPr>
          <w:rFonts w:hint="eastAsia"/>
          <w:lang w:eastAsia="ko-KR"/>
        </w:rPr>
        <w:t>For WRTG 101 and E</w:t>
      </w:r>
      <w:r w:rsidR="00352C15">
        <w:rPr>
          <w:lang w:eastAsia="ko-KR"/>
        </w:rPr>
        <w:t>NGL</w:t>
      </w:r>
      <w:r>
        <w:rPr>
          <w:rFonts w:hint="eastAsia"/>
          <w:lang w:eastAsia="ko-KR"/>
        </w:rPr>
        <w:t xml:space="preserve"> 101, always check </w:t>
      </w:r>
      <w:r w:rsidR="00352C15">
        <w:rPr>
          <w:lang w:eastAsia="ko-KR"/>
        </w:rPr>
        <w:t xml:space="preserve">the </w:t>
      </w:r>
      <w:r>
        <w:rPr>
          <w:rFonts w:hint="eastAsia"/>
          <w:lang w:eastAsia="ko-KR"/>
        </w:rPr>
        <w:t>professor</w:t>
      </w:r>
      <w:r>
        <w:rPr>
          <w:lang w:eastAsia="ko-KR"/>
        </w:rPr>
        <w:t>’</w:t>
      </w:r>
      <w:r>
        <w:rPr>
          <w:rFonts w:hint="eastAsia"/>
          <w:lang w:eastAsia="ko-KR"/>
        </w:rPr>
        <w:t>s feedback on worksheet</w:t>
      </w:r>
      <w:r w:rsidR="00352C15">
        <w:rPr>
          <w:lang w:eastAsia="ko-KR"/>
        </w:rPr>
        <w:t>s</w:t>
      </w:r>
      <w:r>
        <w:rPr>
          <w:rFonts w:hint="eastAsia"/>
          <w:lang w:eastAsia="ko-KR"/>
        </w:rPr>
        <w:t xml:space="preserve"> or outline</w:t>
      </w:r>
      <w:r w:rsidR="00352C15">
        <w:rPr>
          <w:lang w:eastAsia="ko-KR"/>
        </w:rPr>
        <w:t>s</w:t>
      </w:r>
      <w:r>
        <w:rPr>
          <w:rFonts w:hint="eastAsia"/>
          <w:lang w:eastAsia="ko-KR"/>
        </w:rPr>
        <w:t xml:space="preserve"> before </w:t>
      </w:r>
      <w:r w:rsidR="00352C15">
        <w:rPr>
          <w:lang w:eastAsia="ko-KR"/>
        </w:rPr>
        <w:t>continuing the writing process</w:t>
      </w:r>
      <w:r>
        <w:rPr>
          <w:rFonts w:hint="eastAsia"/>
          <w:lang w:eastAsia="ko-KR"/>
        </w:rPr>
        <w:t xml:space="preserve">. </w:t>
      </w:r>
      <w:r w:rsidR="00352C15">
        <w:rPr>
          <w:lang w:eastAsia="ko-KR"/>
        </w:rPr>
        <w:t>Lead</w:t>
      </w:r>
      <w:r w:rsidR="00352C15">
        <w:rPr>
          <w:rFonts w:hint="eastAsia"/>
          <w:lang w:eastAsia="ko-KR"/>
        </w:rPr>
        <w:t xml:space="preserve"> </w:t>
      </w:r>
      <w:r>
        <w:rPr>
          <w:rFonts w:hint="eastAsia"/>
          <w:lang w:eastAsia="ko-KR"/>
        </w:rPr>
        <w:t>the</w:t>
      </w:r>
      <w:r w:rsidR="00352C15">
        <w:rPr>
          <w:lang w:eastAsia="ko-KR"/>
        </w:rPr>
        <w:t xml:space="preserve"> students</w:t>
      </w:r>
      <w:r>
        <w:rPr>
          <w:rFonts w:hint="eastAsia"/>
          <w:lang w:eastAsia="ko-KR"/>
        </w:rPr>
        <w:t xml:space="preserve"> to consider the professors</w:t>
      </w:r>
      <w:r>
        <w:rPr>
          <w:lang w:eastAsia="ko-KR"/>
        </w:rPr>
        <w:t>’</w:t>
      </w:r>
      <w:r>
        <w:rPr>
          <w:rFonts w:hint="eastAsia"/>
          <w:lang w:eastAsia="ko-KR"/>
        </w:rPr>
        <w:t xml:space="preserve"> feedback </w:t>
      </w:r>
      <w:r w:rsidR="00352C15">
        <w:rPr>
          <w:lang w:eastAsia="ko-KR"/>
        </w:rPr>
        <w:t>as you develop the essay.</w:t>
      </w:r>
    </w:p>
    <w:p w:rsidR="000E23C1" w:rsidRDefault="000E23C1" w:rsidP="000E23C1">
      <w:r>
        <w:t>As appropriate, find or prepare guides or materials that will help you coach specific skills.</w:t>
      </w:r>
    </w:p>
    <w:p w:rsidR="000E23C1" w:rsidRDefault="00262680" w:rsidP="000E23C1">
      <w:r>
        <w:t>Read coaching-related articles in preparation for discussion, as requested by Melinda.</w:t>
      </w:r>
    </w:p>
    <w:p w:rsidR="00262680" w:rsidRDefault="00262680" w:rsidP="000E23C1">
      <w:r>
        <w:t>Become a contributor by looking for conferences and other avenues for presentations and publications.</w:t>
      </w:r>
    </w:p>
    <w:p w:rsidR="00262680" w:rsidRDefault="00262680" w:rsidP="000E23C1">
      <w:r>
        <w:t>When time permits, you may be assigned to do research or a specific project related to academic support instruction.</w:t>
      </w:r>
    </w:p>
    <w:p w:rsidR="00262680" w:rsidRDefault="00262680">
      <w:r>
        <w:br w:type="page"/>
      </w:r>
    </w:p>
    <w:p w:rsidR="00845270" w:rsidRDefault="00262680" w:rsidP="00845270">
      <w:pPr>
        <w:pStyle w:val="Title"/>
      </w:pPr>
      <w:r>
        <w:lastRenderedPageBreak/>
        <w:t xml:space="preserve">International Degree Completion </w:t>
      </w:r>
    </w:p>
    <w:p w:rsidR="00262680" w:rsidRDefault="00262680" w:rsidP="00845270">
      <w:pPr>
        <w:pStyle w:val="Title"/>
      </w:pPr>
      <w:r>
        <w:t>(BA Leadership)</w:t>
      </w:r>
      <w:r w:rsidR="0083269D">
        <w:t xml:space="preserve"> and AT (Academic Transition)</w:t>
      </w:r>
    </w:p>
    <w:p w:rsidR="00262680" w:rsidRDefault="00443BA8" w:rsidP="00845270">
      <w:pPr>
        <w:pStyle w:val="Heading1"/>
      </w:pPr>
      <w:r>
        <w:t>Support Available:</w:t>
      </w:r>
    </w:p>
    <w:p w:rsidR="00443BA8" w:rsidRDefault="00443BA8" w:rsidP="00443BA8">
      <w:pPr>
        <w:pStyle w:val="ListParagraph"/>
        <w:numPr>
          <w:ilvl w:val="0"/>
          <w:numId w:val="13"/>
        </w:numPr>
      </w:pPr>
      <w:r>
        <w:t>40 minutes per week one-on-one required for all students.</w:t>
      </w:r>
      <w:r w:rsidR="0083269D">
        <w:t xml:space="preserve"> For AT students, 60 minutes.</w:t>
      </w:r>
    </w:p>
    <w:p w:rsidR="00443BA8" w:rsidRDefault="00443BA8" w:rsidP="00443BA8">
      <w:pPr>
        <w:pStyle w:val="ListParagraph"/>
        <w:numPr>
          <w:ilvl w:val="0"/>
          <w:numId w:val="13"/>
        </w:numPr>
      </w:pPr>
      <w:r>
        <w:t>60-minute discussion group (small group) session per week.</w:t>
      </w:r>
    </w:p>
    <w:p w:rsidR="00443BA8" w:rsidRDefault="00443BA8" w:rsidP="00443BA8">
      <w:pPr>
        <w:pStyle w:val="ListParagraph"/>
        <w:numPr>
          <w:ilvl w:val="0"/>
          <w:numId w:val="13"/>
        </w:numPr>
      </w:pPr>
      <w:r>
        <w:t>2 hours additional time available with each learning coach each week for students who would like to have more time. (Learning Coaches can determine how to structure this, whether just open office hours, sign-up, or direct arrangements with students.</w:t>
      </w:r>
    </w:p>
    <w:p w:rsidR="00443BA8" w:rsidRDefault="00845270" w:rsidP="00845270">
      <w:pPr>
        <w:pStyle w:val="Heading1"/>
      </w:pPr>
      <w:r>
        <w:t>Report to:</w:t>
      </w:r>
    </w:p>
    <w:p w:rsidR="00845270" w:rsidRDefault="00845270" w:rsidP="000E23C1">
      <w:r>
        <w:t xml:space="preserve">Linda </w:t>
      </w:r>
      <w:proofErr w:type="spellStart"/>
      <w:r>
        <w:t>VanderSys</w:t>
      </w:r>
      <w:proofErr w:type="spellEnd"/>
    </w:p>
    <w:p w:rsidR="00845270" w:rsidRDefault="00845270" w:rsidP="000E23C1">
      <w:r>
        <w:t>Send weekly reports by email</w:t>
      </w:r>
    </w:p>
    <w:p w:rsidR="00845270" w:rsidRDefault="00845270" w:rsidP="000E23C1"/>
    <w:p w:rsidR="00845270" w:rsidRDefault="00845270" w:rsidP="00845270">
      <w:pPr>
        <w:pStyle w:val="Heading1"/>
      </w:pPr>
      <w:r>
        <w:t>Additional consultation available (for academic strategies):</w:t>
      </w:r>
    </w:p>
    <w:p w:rsidR="00845270" w:rsidRDefault="00845270" w:rsidP="00845270">
      <w:r>
        <w:t xml:space="preserve">Melinda Dewsbury, Nathan </w:t>
      </w:r>
      <w:proofErr w:type="spellStart"/>
      <w:r>
        <w:t>Kielstra</w:t>
      </w:r>
      <w:proofErr w:type="spellEnd"/>
      <w:r>
        <w:t>, Shine Hong, Louise Green</w:t>
      </w:r>
    </w:p>
    <w:p w:rsidR="0083269D" w:rsidRDefault="0083269D" w:rsidP="00845270"/>
    <w:p w:rsidR="003D4042" w:rsidRDefault="00845270" w:rsidP="00845270">
      <w:pPr>
        <w:pStyle w:val="Heading1"/>
      </w:pPr>
      <w:r>
        <w:t>Learning Coach Offices:</w:t>
      </w:r>
    </w:p>
    <w:p w:rsidR="00845270" w:rsidRDefault="00845270" w:rsidP="003D4042">
      <w:r>
        <w:t>NWB 215 (Langley Campus)</w:t>
      </w:r>
    </w:p>
    <w:p w:rsidR="00845270" w:rsidRDefault="00845270" w:rsidP="003D4042">
      <w:r>
        <w:t>(Richmond Campus)</w:t>
      </w:r>
    </w:p>
    <w:p w:rsidR="00845270" w:rsidRDefault="00845270" w:rsidP="00845270"/>
    <w:p w:rsidR="00845270" w:rsidRDefault="00845270" w:rsidP="00845270">
      <w:pPr>
        <w:pStyle w:val="Heading1"/>
      </w:pPr>
      <w:r>
        <w:t>Training and Meetings:</w:t>
      </w:r>
    </w:p>
    <w:p w:rsidR="00845270" w:rsidRDefault="00845270" w:rsidP="00845270">
      <w:r>
        <w:t>Weekly prayer and fellowship</w:t>
      </w:r>
    </w:p>
    <w:p w:rsidR="00845270" w:rsidRDefault="00845270" w:rsidP="00845270">
      <w:r>
        <w:t>Alternating weeks - discussions on specific coaching needs, issues, and practices</w:t>
      </w:r>
      <w:r w:rsidR="00703488">
        <w:t xml:space="preserve"> (Langley campus; Richmond campus may meet to address the specific issues arising in Richmond programs or may choose to discuss the same topic as Langley campus)</w:t>
      </w:r>
    </w:p>
    <w:p w:rsidR="00845270" w:rsidRDefault="00845270" w:rsidP="00845270">
      <w:r>
        <w:t>Mandatory attendance in WRTG 101 and ENGL 101 in the first semester</w:t>
      </w:r>
    </w:p>
    <w:p w:rsidR="00845270" w:rsidRDefault="00845270" w:rsidP="0083269D">
      <w:r>
        <w:t>Optional attendance in other cohort courses in additional semesters</w:t>
      </w:r>
    </w:p>
    <w:p w:rsidR="00845270" w:rsidRDefault="00845270" w:rsidP="00845270">
      <w:pPr>
        <w:pStyle w:val="Heading1"/>
      </w:pPr>
      <w:r>
        <w:lastRenderedPageBreak/>
        <w:t>Administrative Responsibilities:</w:t>
      </w:r>
    </w:p>
    <w:p w:rsidR="00845270" w:rsidRDefault="00845270" w:rsidP="00845270">
      <w:r>
        <w:t>Keep records of each session with each student.</w:t>
      </w:r>
    </w:p>
    <w:p w:rsidR="00845270" w:rsidRDefault="00845270" w:rsidP="00845270">
      <w:r>
        <w:t>Communicate with cohort professors if you have questions, to request clarifications, or to request more details about expectations.</w:t>
      </w:r>
    </w:p>
    <w:p w:rsidR="00845270" w:rsidRDefault="00845270" w:rsidP="00845270">
      <w:r>
        <w:t>Copy, sign, and file copies of essays that you suspect to be plagiarized or ghost written.</w:t>
      </w:r>
    </w:p>
    <w:p w:rsidR="00845270" w:rsidRDefault="00845270" w:rsidP="00845270">
      <w:r>
        <w:t>Communicate with your students by email or text. If you are sick or need to be absent for another reason, contact your students to re-schedule. Send them messages of encouragement. Invite them for a coffee. If you find something or design something that could help them in their research or on a specific assignment, send it to them.</w:t>
      </w:r>
    </w:p>
    <w:p w:rsidR="0083269D" w:rsidRDefault="0083269D" w:rsidP="0083269D">
      <w:r>
        <w:t>Prepare a Master Calendar that includes all cohort course due dates. Review each week in preparation for the kind of support students will need.</w:t>
      </w:r>
    </w:p>
    <w:p w:rsidR="00845270" w:rsidRDefault="00845270" w:rsidP="00845270"/>
    <w:p w:rsidR="00845270" w:rsidRDefault="00845270" w:rsidP="00845270">
      <w:pPr>
        <w:pStyle w:val="Heading1"/>
      </w:pPr>
      <w:r>
        <w:t>Preparation, Research, and Development</w:t>
      </w:r>
    </w:p>
    <w:p w:rsidR="00845270" w:rsidRDefault="00845270" w:rsidP="00845270">
      <w:r>
        <w:t>Keep up with the course packs for WRTG 101 and ENGL 101. Become familiar with the unit and the expectations for each of the papers. Consult with the professors as needed.</w:t>
      </w:r>
    </w:p>
    <w:p w:rsidR="00845270" w:rsidRDefault="00845270" w:rsidP="00845270">
      <w:r>
        <w:t>For cohort assignments involving readings (such as article reviews or summaries), become familiar with the articles.</w:t>
      </w:r>
    </w:p>
    <w:p w:rsidR="00845270" w:rsidRDefault="00845270" w:rsidP="00845270">
      <w:r>
        <w:t>Familiarize yourself with APA so that you know how to direct the students to the appropriate resources.</w:t>
      </w:r>
    </w:p>
    <w:p w:rsidR="00845270" w:rsidRDefault="00845270" w:rsidP="00845270">
      <w:r>
        <w:t>Familiarize yourself with the library resources, particularly the databases, so you can help students do more effective searches.</w:t>
      </w:r>
    </w:p>
    <w:p w:rsidR="00352C15" w:rsidRDefault="00352C15">
      <w:pPr>
        <w:rPr>
          <w:ins w:id="2" w:author="Melinda Dewsbury" w:date="2016-08-25T15:29:00Z"/>
        </w:rPr>
      </w:pPr>
      <w:ins w:id="3" w:author="Melinda Dewsbury" w:date="2016-08-25T15:29:00Z">
        <w:r>
          <w:br w:type="page"/>
        </w:r>
      </w:ins>
    </w:p>
    <w:p w:rsidR="00703488" w:rsidRDefault="0083269D" w:rsidP="0083269D">
      <w:pPr>
        <w:pStyle w:val="Title"/>
      </w:pPr>
      <w:r>
        <w:lastRenderedPageBreak/>
        <w:t>Graduate</w:t>
      </w:r>
    </w:p>
    <w:p w:rsidR="0083269D" w:rsidRDefault="0083269D" w:rsidP="0083269D"/>
    <w:p w:rsidR="0083269D" w:rsidRDefault="006E1F46" w:rsidP="0083269D">
      <w:r>
        <w:t>Note: Each graduate program will collaborate to desig</w:t>
      </w:r>
      <w:r w:rsidR="0083665B">
        <w:t>n the structure that works best to meet individual needs and program expectations.</w:t>
      </w:r>
    </w:p>
    <w:p w:rsidR="006E1F46" w:rsidRDefault="006E1F46" w:rsidP="006E1F46">
      <w:pPr>
        <w:pStyle w:val="Heading1"/>
      </w:pPr>
      <w:r>
        <w:t>Report to:</w:t>
      </w:r>
    </w:p>
    <w:p w:rsidR="006E1F46" w:rsidRDefault="006E1F46" w:rsidP="0083269D">
      <w:r>
        <w:t>Director of the Graduate Program</w:t>
      </w:r>
    </w:p>
    <w:p w:rsidR="006E1F46" w:rsidRDefault="006E1F46" w:rsidP="0083269D"/>
    <w:p w:rsidR="006E1F46" w:rsidRDefault="006E1F46" w:rsidP="006E1F46">
      <w:pPr>
        <w:pStyle w:val="Heading1"/>
      </w:pPr>
      <w:r>
        <w:t>Additional Consultation Available:</w:t>
      </w:r>
    </w:p>
    <w:p w:rsidR="006E1F46" w:rsidRDefault="006E1F46" w:rsidP="0083269D">
      <w:r>
        <w:t>Melinda Dewsbury (for academic and coaching strategies)</w:t>
      </w:r>
    </w:p>
    <w:p w:rsidR="006E1F46" w:rsidRDefault="006E1F46" w:rsidP="0083269D">
      <w:r>
        <w:t xml:space="preserve">Linda </w:t>
      </w:r>
      <w:proofErr w:type="spellStart"/>
      <w:r>
        <w:t>VanderSys</w:t>
      </w:r>
      <w:proofErr w:type="spellEnd"/>
      <w:r>
        <w:t xml:space="preserve"> (for Richmond campus issues)</w:t>
      </w:r>
    </w:p>
    <w:p w:rsidR="006E1F46" w:rsidRDefault="006E1F46" w:rsidP="0083269D"/>
    <w:p w:rsidR="006E1F46" w:rsidRDefault="006E1F46" w:rsidP="006E1F46">
      <w:pPr>
        <w:pStyle w:val="Heading1"/>
      </w:pPr>
      <w:r>
        <w:t>Training and Meetings:</w:t>
      </w:r>
    </w:p>
    <w:p w:rsidR="006E1F46" w:rsidRDefault="006E1F46" w:rsidP="0083269D">
      <w:r>
        <w:t>As determined by the Director of the Graduate Program</w:t>
      </w:r>
    </w:p>
    <w:p w:rsidR="006E1F46" w:rsidRDefault="006E1F46" w:rsidP="0083269D">
      <w:r>
        <w:t>Graduate coaches are invited to join the general Learning Coach training and ongoing discussions</w:t>
      </w:r>
    </w:p>
    <w:p w:rsidR="006E1F46" w:rsidRDefault="006E1F46" w:rsidP="0083269D">
      <w:r>
        <w:t>Melinda Dewsbury is available for one-on-one training related to coaching, reading, and writing support</w:t>
      </w:r>
    </w:p>
    <w:p w:rsidR="006E1F46" w:rsidRDefault="006E1F46" w:rsidP="0083269D"/>
    <w:p w:rsidR="006E1F46" w:rsidRDefault="006E1F46" w:rsidP="006E1F46">
      <w:pPr>
        <w:pStyle w:val="Heading1"/>
      </w:pPr>
      <w:r>
        <w:t>Administrative Responsibilities:</w:t>
      </w:r>
    </w:p>
    <w:p w:rsidR="006E1F46" w:rsidRDefault="006E1F46" w:rsidP="006E1F46">
      <w:r>
        <w:t>Keep records of each session with each student.</w:t>
      </w:r>
    </w:p>
    <w:p w:rsidR="006E1F46" w:rsidRDefault="006E1F46" w:rsidP="006E1F46">
      <w:r>
        <w:t>Communicate with professors if you have questions, to request clarifications, or to request more details about expectations.</w:t>
      </w:r>
    </w:p>
    <w:p w:rsidR="006E1F46" w:rsidRDefault="006E1F46" w:rsidP="006E1F46">
      <w:r>
        <w:t>Copy, sign, and file copies of essays that you suspect to be plagiarized or ghost written.</w:t>
      </w:r>
    </w:p>
    <w:p w:rsidR="006E1F46" w:rsidRDefault="006E1F46" w:rsidP="006E1F46">
      <w:r>
        <w:t>Communicate with your students by email or text. If you are sick or need to be absent for another reason, contact your students to re-schedule. Send them messages of encouragement. Invite them for a coffee. If you find something or design something that could help them in their research or on a specific assignment, send it to them.</w:t>
      </w:r>
    </w:p>
    <w:p w:rsidR="006E1F46" w:rsidRDefault="006E1F46" w:rsidP="006E1F46">
      <w:r>
        <w:t>Prepare a Master Calendar that includes all course due dates. Review each week in preparation for the kind of support students will need.</w:t>
      </w:r>
    </w:p>
    <w:p w:rsidR="007F4B71" w:rsidRDefault="007F4B71">
      <w:r>
        <w:br w:type="page"/>
      </w:r>
    </w:p>
    <w:p w:rsidR="007F4B71" w:rsidRDefault="007F4B71" w:rsidP="007F4B71">
      <w:pPr>
        <w:pStyle w:val="Title"/>
      </w:pPr>
      <w:r>
        <w:lastRenderedPageBreak/>
        <w:t>Contacts</w:t>
      </w:r>
    </w:p>
    <w:p w:rsidR="007F4B71" w:rsidRDefault="007F4B71" w:rsidP="007F4B71"/>
    <w:p w:rsidR="007F4B71" w:rsidRDefault="007F4B71" w:rsidP="007F4B71">
      <w:pPr>
        <w:spacing w:after="0"/>
      </w:pPr>
      <w:r>
        <w:t>Melinda Dewsbury</w:t>
      </w:r>
    </w:p>
    <w:p w:rsidR="007F4B71" w:rsidRDefault="0063640B" w:rsidP="007F4B71">
      <w:pPr>
        <w:spacing w:after="0"/>
      </w:pPr>
      <w:hyperlink r:id="rId5" w:history="1">
        <w:r w:rsidR="007F4B71" w:rsidRPr="00EE160A">
          <w:rPr>
            <w:rStyle w:val="Hyperlink"/>
          </w:rPr>
          <w:t>MelindaD@twu.ca</w:t>
        </w:r>
      </w:hyperlink>
    </w:p>
    <w:p w:rsidR="007F4B71" w:rsidRDefault="007F4B71" w:rsidP="007F4B71">
      <w:pPr>
        <w:spacing w:after="0"/>
      </w:pPr>
      <w:r>
        <w:t>Ext. 3882</w:t>
      </w:r>
    </w:p>
    <w:p w:rsidR="007F4B71" w:rsidRDefault="007F4B71" w:rsidP="007F4B71">
      <w:pPr>
        <w:spacing w:after="0"/>
      </w:pPr>
      <w:r>
        <w:t>Cell: 778-246-5751</w:t>
      </w:r>
    </w:p>
    <w:p w:rsidR="007F4B71" w:rsidRDefault="007F4B71" w:rsidP="007F4B71">
      <w:pPr>
        <w:spacing w:after="0"/>
      </w:pPr>
    </w:p>
    <w:p w:rsidR="007F4B71" w:rsidRDefault="007F4B71" w:rsidP="007F4B71">
      <w:pPr>
        <w:spacing w:after="0"/>
      </w:pPr>
      <w:r>
        <w:t xml:space="preserve">Linda </w:t>
      </w:r>
      <w:proofErr w:type="spellStart"/>
      <w:r>
        <w:t>VanderSys</w:t>
      </w:r>
      <w:proofErr w:type="spellEnd"/>
    </w:p>
    <w:p w:rsidR="007F4B71" w:rsidRDefault="0063640B" w:rsidP="007F4B71">
      <w:pPr>
        <w:spacing w:after="0"/>
      </w:pPr>
      <w:hyperlink r:id="rId6" w:history="1">
        <w:r w:rsidR="007F4B71" w:rsidRPr="00EE160A">
          <w:rPr>
            <w:rStyle w:val="Hyperlink"/>
          </w:rPr>
          <w:t>Linda.Vandersys@twu.ca</w:t>
        </w:r>
      </w:hyperlink>
    </w:p>
    <w:p w:rsidR="007F4B71" w:rsidRDefault="007F4B71" w:rsidP="007F4B71">
      <w:pPr>
        <w:spacing w:after="0"/>
      </w:pPr>
      <w:r>
        <w:t>Ext. 3072</w:t>
      </w:r>
    </w:p>
    <w:p w:rsidR="00960FFE" w:rsidRDefault="00960FFE" w:rsidP="007F4B71">
      <w:pPr>
        <w:spacing w:after="0"/>
      </w:pPr>
      <w:r>
        <w:t xml:space="preserve">Cell: </w:t>
      </w:r>
      <w:r>
        <w:rPr>
          <w:rFonts w:eastAsia="Times New Roman"/>
        </w:rPr>
        <w:t>360-303-6661</w:t>
      </w:r>
    </w:p>
    <w:p w:rsidR="007F4B71" w:rsidRDefault="007F4B71" w:rsidP="007F4B71">
      <w:pPr>
        <w:spacing w:after="0"/>
      </w:pPr>
    </w:p>
    <w:p w:rsidR="007F4B71" w:rsidRDefault="007F4B71" w:rsidP="007F4B71">
      <w:pPr>
        <w:spacing w:after="0"/>
      </w:pPr>
      <w:r>
        <w:t>Debbie Mohamed</w:t>
      </w:r>
    </w:p>
    <w:p w:rsidR="007F4B71" w:rsidRDefault="0063640B" w:rsidP="007F4B71">
      <w:pPr>
        <w:spacing w:after="0"/>
      </w:pPr>
      <w:hyperlink r:id="rId7" w:history="1">
        <w:r w:rsidR="007F4B71" w:rsidRPr="00EE160A">
          <w:rPr>
            <w:rStyle w:val="Hyperlink"/>
          </w:rPr>
          <w:t>Debbie.Mohamed@twu.ca</w:t>
        </w:r>
      </w:hyperlink>
    </w:p>
    <w:p w:rsidR="007F4B71" w:rsidRDefault="007F4B71" w:rsidP="007F4B71">
      <w:pPr>
        <w:spacing w:after="0"/>
      </w:pPr>
      <w:r>
        <w:t>Ext. 3856</w:t>
      </w:r>
    </w:p>
    <w:p w:rsidR="007F4B71" w:rsidRDefault="007F4B71" w:rsidP="007F4B71">
      <w:pPr>
        <w:spacing w:after="0"/>
      </w:pPr>
      <w:r>
        <w:t>Cell: 604-621-2707</w:t>
      </w:r>
    </w:p>
    <w:p w:rsidR="007F4B71" w:rsidRDefault="007F4B71" w:rsidP="007F4B71">
      <w:pPr>
        <w:spacing w:after="0"/>
      </w:pPr>
    </w:p>
    <w:p w:rsidR="007F4B71" w:rsidRDefault="007F4B71" w:rsidP="007F4B71">
      <w:pPr>
        <w:spacing w:after="0"/>
      </w:pPr>
      <w:r>
        <w:t>Extension office</w:t>
      </w:r>
    </w:p>
    <w:p w:rsidR="007F4B71" w:rsidRDefault="0063640B" w:rsidP="007F4B71">
      <w:pPr>
        <w:spacing w:after="0"/>
      </w:pPr>
      <w:hyperlink r:id="rId8" w:history="1">
        <w:r w:rsidR="007F4B71" w:rsidRPr="00EE160A">
          <w:rPr>
            <w:rStyle w:val="Hyperlink"/>
          </w:rPr>
          <w:t>Extension@twu.ca</w:t>
        </w:r>
      </w:hyperlink>
    </w:p>
    <w:p w:rsidR="007F4B71" w:rsidRDefault="007F4B71" w:rsidP="007F4B71">
      <w:pPr>
        <w:spacing w:after="0"/>
      </w:pPr>
      <w:r>
        <w:t>604-513-2067</w:t>
      </w:r>
    </w:p>
    <w:p w:rsidR="007F4B71" w:rsidRDefault="007F4B71" w:rsidP="007F4B71">
      <w:pPr>
        <w:spacing w:after="0"/>
      </w:pPr>
    </w:p>
    <w:p w:rsidR="007F4B71" w:rsidRDefault="007F4B71" w:rsidP="007F4B71">
      <w:pPr>
        <w:spacing w:after="0"/>
      </w:pPr>
      <w:r>
        <w:t xml:space="preserve">Nate </w:t>
      </w:r>
      <w:proofErr w:type="spellStart"/>
      <w:r>
        <w:t>Kielstra</w:t>
      </w:r>
      <w:proofErr w:type="spellEnd"/>
    </w:p>
    <w:p w:rsidR="007F4B71" w:rsidRDefault="0063640B" w:rsidP="007F4B71">
      <w:pPr>
        <w:spacing w:after="0"/>
      </w:pPr>
      <w:hyperlink r:id="rId9" w:history="1">
        <w:r w:rsidR="007F4B71" w:rsidRPr="00EE160A">
          <w:rPr>
            <w:rStyle w:val="Hyperlink"/>
          </w:rPr>
          <w:t>Nate.Kielstra@twu.ca</w:t>
        </w:r>
      </w:hyperlink>
    </w:p>
    <w:p w:rsidR="007F4B71" w:rsidRDefault="007F4B71" w:rsidP="007F4B71">
      <w:pPr>
        <w:spacing w:after="0"/>
      </w:pPr>
    </w:p>
    <w:p w:rsidR="007F4B71" w:rsidRDefault="007F4B71" w:rsidP="007F4B71">
      <w:pPr>
        <w:spacing w:after="0"/>
      </w:pPr>
      <w:r>
        <w:t>Louise Green</w:t>
      </w:r>
    </w:p>
    <w:p w:rsidR="007F4B71" w:rsidRDefault="0063640B" w:rsidP="007F4B71">
      <w:pPr>
        <w:spacing w:after="0"/>
      </w:pPr>
      <w:hyperlink r:id="rId10" w:history="1">
        <w:r w:rsidR="007F4B71" w:rsidRPr="00EE160A">
          <w:rPr>
            <w:rStyle w:val="Hyperlink"/>
          </w:rPr>
          <w:t>Louise.Green@twu.ca</w:t>
        </w:r>
      </w:hyperlink>
    </w:p>
    <w:p w:rsidR="007F4B71" w:rsidRDefault="007F4B71" w:rsidP="007F4B71">
      <w:pPr>
        <w:spacing w:after="0"/>
      </w:pPr>
    </w:p>
    <w:p w:rsidR="007F4B71" w:rsidRDefault="007F4B71" w:rsidP="007F4B71">
      <w:pPr>
        <w:spacing w:after="0"/>
      </w:pPr>
      <w:r>
        <w:t>Shine Hong</w:t>
      </w:r>
    </w:p>
    <w:p w:rsidR="007F4B71" w:rsidRPr="007F4B71" w:rsidRDefault="0063640B" w:rsidP="007F4B71">
      <w:pPr>
        <w:spacing w:after="0"/>
      </w:pPr>
      <w:hyperlink r:id="rId11" w:history="1">
        <w:r w:rsidR="007F4B71" w:rsidRPr="00EE160A">
          <w:rPr>
            <w:rStyle w:val="Hyperlink"/>
          </w:rPr>
          <w:t>JaeHwa.Hong@twu.ca</w:t>
        </w:r>
      </w:hyperlink>
      <w:r w:rsidR="007F4B71">
        <w:br w:type="page"/>
      </w:r>
    </w:p>
    <w:p w:rsidR="00191B4D" w:rsidRDefault="00BC06AD" w:rsidP="0083269D">
      <w:pPr>
        <w:pStyle w:val="Title"/>
      </w:pPr>
      <w:r>
        <w:lastRenderedPageBreak/>
        <w:t>References</w:t>
      </w:r>
    </w:p>
    <w:p w:rsidR="00935FEB" w:rsidRDefault="00935FEB" w:rsidP="00F17ED0">
      <w:pPr>
        <w:ind w:left="720" w:hanging="720"/>
      </w:pPr>
      <w:proofErr w:type="spellStart"/>
      <w:r w:rsidRPr="00935FEB">
        <w:t>Amoura</w:t>
      </w:r>
      <w:proofErr w:type="spellEnd"/>
      <w:r w:rsidRPr="00935FEB">
        <w:t xml:space="preserve">, C., </w:t>
      </w:r>
      <w:proofErr w:type="spellStart"/>
      <w:r w:rsidRPr="00935FEB">
        <w:t>Berjot</w:t>
      </w:r>
      <w:proofErr w:type="spellEnd"/>
      <w:r w:rsidRPr="00935FEB">
        <w:t xml:space="preserve">, S., Gillet, N., Caruana, S., &amp; </w:t>
      </w:r>
      <w:proofErr w:type="spellStart"/>
      <w:r w:rsidRPr="00935FEB">
        <w:t>Finez</w:t>
      </w:r>
      <w:proofErr w:type="spellEnd"/>
      <w:r w:rsidRPr="00935FEB">
        <w:t xml:space="preserve">, L. (2015). Effects of autonomy-supportive and controlling styles on situational self-determined motivation: Some unexpected results of the commitment procedure. </w:t>
      </w:r>
      <w:r w:rsidRPr="00935FEB">
        <w:rPr>
          <w:i/>
        </w:rPr>
        <w:t>Psychological Reports, 116</w:t>
      </w:r>
      <w:r w:rsidRPr="00935FEB">
        <w:t xml:space="preserve">(1), 33-59. </w:t>
      </w:r>
      <w:r>
        <w:t xml:space="preserve">Retrieved from </w:t>
      </w:r>
      <w:proofErr w:type="spellStart"/>
      <w:r>
        <w:t>PsychINFO</w:t>
      </w:r>
      <w:proofErr w:type="spellEnd"/>
    </w:p>
    <w:p w:rsidR="00A529A1" w:rsidRDefault="00A529A1" w:rsidP="009E5E5B">
      <w:pPr>
        <w:ind w:left="720" w:hanging="720"/>
      </w:pPr>
      <w:r>
        <w:t xml:space="preserve">Benson, P. (1997). The philosophy and politics of learner autonomy. In P. Benson &amp; P. </w:t>
      </w:r>
      <w:proofErr w:type="spellStart"/>
      <w:r>
        <w:t>Voller</w:t>
      </w:r>
      <w:proofErr w:type="spellEnd"/>
      <w:r>
        <w:t xml:space="preserve"> (Eds.), </w:t>
      </w:r>
      <w:r w:rsidRPr="00A529A1">
        <w:rPr>
          <w:i/>
        </w:rPr>
        <w:t xml:space="preserve">Autonomy </w:t>
      </w:r>
      <w:r>
        <w:rPr>
          <w:i/>
        </w:rPr>
        <w:t>and Independence i</w:t>
      </w:r>
      <w:r w:rsidRPr="00A529A1">
        <w:rPr>
          <w:i/>
        </w:rPr>
        <w:t>n Language Learning</w:t>
      </w:r>
      <w:r>
        <w:t xml:space="preserve"> (pp. 18-34). London: Longman. </w:t>
      </w:r>
    </w:p>
    <w:p w:rsidR="008A122F" w:rsidRDefault="008A122F" w:rsidP="009E5E5B">
      <w:pPr>
        <w:ind w:left="720" w:hanging="720"/>
      </w:pPr>
      <w:proofErr w:type="spellStart"/>
      <w:r w:rsidRPr="008A122F">
        <w:t>Grolnick</w:t>
      </w:r>
      <w:proofErr w:type="spellEnd"/>
      <w:r w:rsidRPr="008A122F">
        <w:t>, W. S., &amp; Raftery-Helmer, J. N. (2015). Contexts supporting self-regulated learning at school transitions.</w:t>
      </w:r>
      <w:r w:rsidR="00F17ED0">
        <w:t xml:space="preserve"> In T. Cleary, T. Cleary (Eds.)</w:t>
      </w:r>
      <w:r w:rsidRPr="008A122F">
        <w:t xml:space="preserve">, </w:t>
      </w:r>
      <w:r w:rsidRPr="00F17ED0">
        <w:rPr>
          <w:i/>
        </w:rPr>
        <w:t>Self-regulated learning interventions with at-risk youth: Enhancing adaptability, performance, and well-being</w:t>
      </w:r>
      <w:r w:rsidRPr="008A122F">
        <w:t xml:space="preserve"> (</w:t>
      </w:r>
      <w:r w:rsidR="00F17ED0">
        <w:t>pp. 251-276). Washington, DC</w:t>
      </w:r>
      <w:r w:rsidRPr="008A122F">
        <w:t>: American Psychological Association. doi:10.1037/14641-012</w:t>
      </w:r>
    </w:p>
    <w:p w:rsidR="008F35CC" w:rsidRDefault="008F35CC" w:rsidP="009E5E5B">
      <w:pPr>
        <w:spacing w:line="240" w:lineRule="auto"/>
        <w:ind w:left="720" w:hanging="720"/>
      </w:pPr>
      <w:proofErr w:type="spellStart"/>
      <w:r>
        <w:t>Mellard</w:t>
      </w:r>
      <w:proofErr w:type="spellEnd"/>
      <w:r>
        <w:t xml:space="preserve">, D.F. &amp; Hazel, J.S. (1992). Social competencies as a pathway to successful life transitions. </w:t>
      </w:r>
      <w:r w:rsidRPr="008F35CC">
        <w:rPr>
          <w:i/>
        </w:rPr>
        <w:t>Learning Disability Quarterly, 15</w:t>
      </w:r>
      <w:r>
        <w:t>(4)</w:t>
      </w:r>
      <w:r w:rsidR="00935FEB">
        <w:t>,</w:t>
      </w:r>
      <w:r w:rsidR="00F17ED0">
        <w:t xml:space="preserve"> </w:t>
      </w:r>
      <w:r>
        <w:t>251-271. Retrieved from JSTOR.</w:t>
      </w:r>
    </w:p>
    <w:p w:rsidR="00E54A92" w:rsidRDefault="00E54A92" w:rsidP="009E5E5B">
      <w:pPr>
        <w:ind w:left="720" w:hanging="720"/>
      </w:pPr>
      <w:r>
        <w:t xml:space="preserve">Moreno-Murcia, J. A. (2016, January). Supported teaching autonomy support. </w:t>
      </w:r>
      <w:r w:rsidRPr="00E54A92">
        <w:rPr>
          <w:i/>
        </w:rPr>
        <w:t>The Internation</w:t>
      </w:r>
      <w:r>
        <w:rPr>
          <w:i/>
        </w:rPr>
        <w:t>al Journal of Sport Science, 12</w:t>
      </w:r>
      <w:r>
        <w:t>(43)</w:t>
      </w:r>
      <w:r w:rsidR="00935FEB">
        <w:t>,</w:t>
      </w:r>
      <w:r w:rsidR="00F17ED0">
        <w:t xml:space="preserve"> </w:t>
      </w:r>
      <w:r>
        <w:t xml:space="preserve">2-4. Retrieved from </w:t>
      </w:r>
      <w:proofErr w:type="spellStart"/>
      <w:r>
        <w:t>PsychINFO</w:t>
      </w:r>
      <w:proofErr w:type="spellEnd"/>
      <w:r>
        <w:t>.</w:t>
      </w:r>
    </w:p>
    <w:p w:rsidR="00A529A1" w:rsidRDefault="00A529A1" w:rsidP="009E5E5B">
      <w:pPr>
        <w:ind w:left="720" w:hanging="720"/>
      </w:pPr>
      <w:proofErr w:type="spellStart"/>
      <w:r>
        <w:t>Schmenk</w:t>
      </w:r>
      <w:proofErr w:type="spellEnd"/>
      <w:r>
        <w:t xml:space="preserve">, B. (2005, March). Globalizing learner autonomy. </w:t>
      </w:r>
      <w:r w:rsidRPr="00A529A1">
        <w:rPr>
          <w:i/>
        </w:rPr>
        <w:t>TESOL Quarterly, 39</w:t>
      </w:r>
      <w:r>
        <w:t>(1)</w:t>
      </w:r>
      <w:r w:rsidR="00935FEB">
        <w:t xml:space="preserve">, </w:t>
      </w:r>
      <w:r>
        <w:t>107-118. Retrieved from JSTOR.</w:t>
      </w:r>
    </w:p>
    <w:p w:rsidR="00BC06AD" w:rsidRDefault="00BC06AD" w:rsidP="009E5E5B">
      <w:pPr>
        <w:ind w:left="720" w:hanging="720"/>
      </w:pPr>
      <w:r>
        <w:t>Wang, Q. (2013, March).</w:t>
      </w:r>
      <w:r w:rsidR="00B373E5">
        <w:t xml:space="preserve"> Towards a systems model of Coaching for Learning: Empirical lessons from the secondary classroom context. </w:t>
      </w:r>
      <w:r w:rsidR="00B373E5" w:rsidRPr="00B373E5">
        <w:rPr>
          <w:i/>
        </w:rPr>
        <w:t>International Coaching Psychology Review, 8</w:t>
      </w:r>
      <w:r w:rsidR="008F35CC">
        <w:t>(1)</w:t>
      </w:r>
      <w:r w:rsidR="00935FEB">
        <w:t>,</w:t>
      </w:r>
      <w:r w:rsidR="00F17ED0">
        <w:t xml:space="preserve"> </w:t>
      </w:r>
      <w:r w:rsidR="008F35CC">
        <w:t xml:space="preserve">35-53. </w:t>
      </w:r>
      <w:r w:rsidR="00B373E5">
        <w:t>Retrieved from JSTOR.</w:t>
      </w:r>
    </w:p>
    <w:p w:rsidR="00812A5C" w:rsidRDefault="00812A5C" w:rsidP="009E5E5B">
      <w:pPr>
        <w:ind w:left="720" w:hanging="720"/>
      </w:pPr>
      <w:proofErr w:type="spellStart"/>
      <w:r>
        <w:t>Wismath</w:t>
      </w:r>
      <w:proofErr w:type="spellEnd"/>
      <w:r>
        <w:t xml:space="preserve">, S., Orr, D. &amp; MacKay, B. (2015). Threshold concepts in the development of problem-solving skills. </w:t>
      </w:r>
      <w:r w:rsidRPr="00812A5C">
        <w:rPr>
          <w:i/>
        </w:rPr>
        <w:t>Teaching &amp; Learning Inquiry: The ISSOTL Journal, 3</w:t>
      </w:r>
      <w:r>
        <w:t>(1)</w:t>
      </w:r>
      <w:r w:rsidR="00935FEB">
        <w:t>,</w:t>
      </w:r>
      <w:r w:rsidR="00F17ED0">
        <w:t xml:space="preserve"> </w:t>
      </w:r>
      <w:r>
        <w:t>63-73. Retrieved from JSTOR.</w:t>
      </w:r>
    </w:p>
    <w:sectPr w:rsidR="0081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¼Àº °íµñ"/>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6CFA"/>
    <w:multiLevelType w:val="hybridMultilevel"/>
    <w:tmpl w:val="211E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66AFB"/>
    <w:multiLevelType w:val="hybridMultilevel"/>
    <w:tmpl w:val="F920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D325C"/>
    <w:multiLevelType w:val="hybridMultilevel"/>
    <w:tmpl w:val="6382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44EA9"/>
    <w:multiLevelType w:val="hybridMultilevel"/>
    <w:tmpl w:val="C7546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757D54"/>
    <w:multiLevelType w:val="hybridMultilevel"/>
    <w:tmpl w:val="A4D4D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37D65"/>
    <w:multiLevelType w:val="hybridMultilevel"/>
    <w:tmpl w:val="AEF4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E3DE6"/>
    <w:multiLevelType w:val="hybridMultilevel"/>
    <w:tmpl w:val="AEE0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5578C"/>
    <w:multiLevelType w:val="hybridMultilevel"/>
    <w:tmpl w:val="B95A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E1EA1"/>
    <w:multiLevelType w:val="hybridMultilevel"/>
    <w:tmpl w:val="D8A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252AE"/>
    <w:multiLevelType w:val="hybridMultilevel"/>
    <w:tmpl w:val="5AEEE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00251DA"/>
    <w:multiLevelType w:val="hybridMultilevel"/>
    <w:tmpl w:val="BCF6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01A4F"/>
    <w:multiLevelType w:val="hybridMultilevel"/>
    <w:tmpl w:val="E26CE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F25238"/>
    <w:multiLevelType w:val="hybridMultilevel"/>
    <w:tmpl w:val="06DC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56CDD"/>
    <w:multiLevelType w:val="hybridMultilevel"/>
    <w:tmpl w:val="AEE0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5"/>
  </w:num>
  <w:num w:numId="5">
    <w:abstractNumId w:val="10"/>
  </w:num>
  <w:num w:numId="6">
    <w:abstractNumId w:val="8"/>
  </w:num>
  <w:num w:numId="7">
    <w:abstractNumId w:val="4"/>
  </w:num>
  <w:num w:numId="8">
    <w:abstractNumId w:val="1"/>
  </w:num>
  <w:num w:numId="9">
    <w:abstractNumId w:val="3"/>
  </w:num>
  <w:num w:numId="10">
    <w:abstractNumId w:val="12"/>
  </w:num>
  <w:num w:numId="11">
    <w:abstractNumId w:val="11"/>
  </w:num>
  <w:num w:numId="12">
    <w:abstractNumId w:val="13"/>
  </w:num>
  <w:num w:numId="13">
    <w:abstractNumId w:val="6"/>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nda Dewsbury">
    <w15:presenceInfo w15:providerId="AD" w15:userId="S-1-5-21-2049378496-717118574-180376362-2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611"/>
    <w:rsid w:val="000E23C1"/>
    <w:rsid w:val="000F6814"/>
    <w:rsid w:val="00154611"/>
    <w:rsid w:val="00161AE8"/>
    <w:rsid w:val="0017311B"/>
    <w:rsid w:val="00191B4D"/>
    <w:rsid w:val="001D3A5C"/>
    <w:rsid w:val="002249FB"/>
    <w:rsid w:val="00237B59"/>
    <w:rsid w:val="00262680"/>
    <w:rsid w:val="00283083"/>
    <w:rsid w:val="0035266A"/>
    <w:rsid w:val="00352C15"/>
    <w:rsid w:val="003D4042"/>
    <w:rsid w:val="003D7F74"/>
    <w:rsid w:val="00443BA8"/>
    <w:rsid w:val="004570E2"/>
    <w:rsid w:val="00464C79"/>
    <w:rsid w:val="004B6819"/>
    <w:rsid w:val="004E0BFC"/>
    <w:rsid w:val="004F5759"/>
    <w:rsid w:val="00523F7F"/>
    <w:rsid w:val="00555A42"/>
    <w:rsid w:val="00586EE9"/>
    <w:rsid w:val="005A0246"/>
    <w:rsid w:val="00611C34"/>
    <w:rsid w:val="00617556"/>
    <w:rsid w:val="00623F4C"/>
    <w:rsid w:val="0063640B"/>
    <w:rsid w:val="006E1F46"/>
    <w:rsid w:val="00703488"/>
    <w:rsid w:val="007E6C2A"/>
    <w:rsid w:val="007F4B71"/>
    <w:rsid w:val="00812A5C"/>
    <w:rsid w:val="0083269D"/>
    <w:rsid w:val="0083665B"/>
    <w:rsid w:val="00845270"/>
    <w:rsid w:val="008815A6"/>
    <w:rsid w:val="008929B4"/>
    <w:rsid w:val="00892A42"/>
    <w:rsid w:val="008A122F"/>
    <w:rsid w:val="008E4B70"/>
    <w:rsid w:val="008F35CC"/>
    <w:rsid w:val="00935FEB"/>
    <w:rsid w:val="00960FFE"/>
    <w:rsid w:val="009E5E5B"/>
    <w:rsid w:val="009E643C"/>
    <w:rsid w:val="00A07AB9"/>
    <w:rsid w:val="00A1176A"/>
    <w:rsid w:val="00A347FE"/>
    <w:rsid w:val="00A529A1"/>
    <w:rsid w:val="00A5612D"/>
    <w:rsid w:val="00B172CA"/>
    <w:rsid w:val="00B373E5"/>
    <w:rsid w:val="00BC06AD"/>
    <w:rsid w:val="00BE3F2A"/>
    <w:rsid w:val="00C20917"/>
    <w:rsid w:val="00C42333"/>
    <w:rsid w:val="00D47B5D"/>
    <w:rsid w:val="00D73254"/>
    <w:rsid w:val="00E10029"/>
    <w:rsid w:val="00E54A92"/>
    <w:rsid w:val="00ED53BA"/>
    <w:rsid w:val="00F02CF5"/>
    <w:rsid w:val="00F17ED0"/>
    <w:rsid w:val="00FB0078"/>
    <w:rsid w:val="00FD2CD5"/>
    <w:rsid w:val="00FE3B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834CEA-5D3F-46C4-9D5B-F92DC0CF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B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611"/>
    <w:pPr>
      <w:ind w:left="720"/>
      <w:contextualSpacing/>
    </w:pPr>
  </w:style>
  <w:style w:type="character" w:customStyle="1" w:styleId="Heading1Char">
    <w:name w:val="Heading 1 Char"/>
    <w:basedOn w:val="DefaultParagraphFont"/>
    <w:link w:val="Heading1"/>
    <w:uiPriority w:val="9"/>
    <w:rsid w:val="00FE3BD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35FEB"/>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56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12D"/>
    <w:rPr>
      <w:rFonts w:ascii="Segoe UI" w:hAnsi="Segoe UI" w:cs="Segoe UI"/>
      <w:sz w:val="18"/>
      <w:szCs w:val="18"/>
    </w:rPr>
  </w:style>
  <w:style w:type="paragraph" w:styleId="Title">
    <w:name w:val="Title"/>
    <w:basedOn w:val="Normal"/>
    <w:next w:val="Normal"/>
    <w:link w:val="TitleChar"/>
    <w:uiPriority w:val="10"/>
    <w:qFormat/>
    <w:rsid w:val="00173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11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B6819"/>
    <w:rPr>
      <w:sz w:val="16"/>
      <w:szCs w:val="16"/>
    </w:rPr>
  </w:style>
  <w:style w:type="paragraph" w:styleId="CommentText">
    <w:name w:val="annotation text"/>
    <w:basedOn w:val="Normal"/>
    <w:link w:val="CommentTextChar"/>
    <w:uiPriority w:val="99"/>
    <w:semiHidden/>
    <w:unhideWhenUsed/>
    <w:rsid w:val="004B6819"/>
    <w:pPr>
      <w:spacing w:line="240" w:lineRule="auto"/>
    </w:pPr>
    <w:rPr>
      <w:sz w:val="20"/>
      <w:szCs w:val="20"/>
    </w:rPr>
  </w:style>
  <w:style w:type="character" w:customStyle="1" w:styleId="CommentTextChar">
    <w:name w:val="Comment Text Char"/>
    <w:basedOn w:val="DefaultParagraphFont"/>
    <w:link w:val="CommentText"/>
    <w:uiPriority w:val="99"/>
    <w:semiHidden/>
    <w:rsid w:val="004B6819"/>
    <w:rPr>
      <w:sz w:val="20"/>
      <w:szCs w:val="20"/>
    </w:rPr>
  </w:style>
  <w:style w:type="paragraph" w:styleId="CommentSubject">
    <w:name w:val="annotation subject"/>
    <w:basedOn w:val="CommentText"/>
    <w:next w:val="CommentText"/>
    <w:link w:val="CommentSubjectChar"/>
    <w:uiPriority w:val="99"/>
    <w:semiHidden/>
    <w:unhideWhenUsed/>
    <w:rsid w:val="004B6819"/>
    <w:rPr>
      <w:b/>
      <w:bCs/>
    </w:rPr>
  </w:style>
  <w:style w:type="character" w:customStyle="1" w:styleId="CommentSubjectChar">
    <w:name w:val="Comment Subject Char"/>
    <w:basedOn w:val="CommentTextChar"/>
    <w:link w:val="CommentSubject"/>
    <w:uiPriority w:val="99"/>
    <w:semiHidden/>
    <w:rsid w:val="004B6819"/>
    <w:rPr>
      <w:b/>
      <w:bCs/>
      <w:sz w:val="20"/>
      <w:szCs w:val="20"/>
    </w:rPr>
  </w:style>
  <w:style w:type="character" w:styleId="Hyperlink">
    <w:name w:val="Hyperlink"/>
    <w:basedOn w:val="DefaultParagraphFont"/>
    <w:uiPriority w:val="99"/>
    <w:unhideWhenUsed/>
    <w:rsid w:val="00352C15"/>
    <w:rPr>
      <w:color w:val="0563C1" w:themeColor="hyperlink"/>
      <w:u w:val="single"/>
    </w:rPr>
  </w:style>
  <w:style w:type="table" w:styleId="TableGrid">
    <w:name w:val="Table Grid"/>
    <w:basedOn w:val="TableNormal"/>
    <w:uiPriority w:val="59"/>
    <w:rsid w:val="00960FFE"/>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39357">
      <w:bodyDiv w:val="1"/>
      <w:marLeft w:val="0"/>
      <w:marRight w:val="0"/>
      <w:marTop w:val="0"/>
      <w:marBottom w:val="0"/>
      <w:divBdr>
        <w:top w:val="none" w:sz="0" w:space="0" w:color="auto"/>
        <w:left w:val="none" w:sz="0" w:space="0" w:color="auto"/>
        <w:bottom w:val="none" w:sz="0" w:space="0" w:color="auto"/>
        <w:right w:val="none" w:sz="0" w:space="0" w:color="auto"/>
      </w:divBdr>
    </w:div>
    <w:div w:id="19763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tension@twu.ca"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Debbie.Mohamed@twu.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nda.Vandersys@twu.ca" TargetMode="External"/><Relationship Id="rId11" Type="http://schemas.openxmlformats.org/officeDocument/2006/relationships/hyperlink" Target="mailto:JaeHwa.Hong@twu.ca" TargetMode="External"/><Relationship Id="rId5" Type="http://schemas.openxmlformats.org/officeDocument/2006/relationships/hyperlink" Target="mailto:MelindaD@twu.ca" TargetMode="External"/><Relationship Id="rId10" Type="http://schemas.openxmlformats.org/officeDocument/2006/relationships/hyperlink" Target="mailto:Louise.Green@twu.ca" TargetMode="External"/><Relationship Id="rId4" Type="http://schemas.openxmlformats.org/officeDocument/2006/relationships/webSettings" Target="webSettings.xml"/><Relationship Id="rId9" Type="http://schemas.openxmlformats.org/officeDocument/2006/relationships/hyperlink" Target="mailto:Nate.Kielstra@twu.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4627</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TWU</Company>
  <LinksUpToDate>false</LinksUpToDate>
  <CharactersWithSpaces>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Dewsbury</dc:creator>
  <cp:keywords/>
  <dc:description/>
  <cp:lastModifiedBy>Colin Madland</cp:lastModifiedBy>
  <cp:revision>2</cp:revision>
  <cp:lastPrinted>2016-07-27T17:24:00Z</cp:lastPrinted>
  <dcterms:created xsi:type="dcterms:W3CDTF">2019-06-25T20:10:00Z</dcterms:created>
  <dcterms:modified xsi:type="dcterms:W3CDTF">2019-06-25T20:10:00Z</dcterms:modified>
</cp:coreProperties>
</file>